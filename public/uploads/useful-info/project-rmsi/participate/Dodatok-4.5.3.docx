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48E" w:rsidRPr="0092464A" w:rsidRDefault="0067240D" w:rsidP="004D448E">
      <w:pPr>
        <w:pStyle w:val="BodyA"/>
        <w:spacing w:before="480" w:after="120"/>
        <w:jc w:val="both"/>
        <w:rPr>
          <w:rFonts w:ascii="Stolzl Book" w:hAnsi="Stolzl Book"/>
          <w:b/>
          <w:color w:val="auto"/>
          <w:sz w:val="22"/>
          <w:szCs w:val="22"/>
          <w:lang w:val="uk-UA"/>
        </w:rPr>
      </w:pPr>
      <w:r w:rsidRPr="0067240D">
        <w:rPr>
          <w:rFonts w:ascii="Stolzl Book" w:hAnsi="Stolzl Book"/>
          <w:noProof/>
          <w:color w:val="auto"/>
          <w:sz w:val="26"/>
          <w:szCs w:val="26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fficeArt object" o:spid="_x0000_s1026" type="#_x0000_t202" style="position:absolute;left:0;text-align:left;margin-left:0;margin-top:76.8pt;width:394pt;height:58.8pt;z-index:251659264;visibility:visible;mso-wrap-distance-left:12pt;mso-wrap-distance-top:12pt;mso-wrap-distance-right:12pt;mso-wrap-distance-bottom:12pt;mso-position-horizontal:left;mso-position-horizontal-relative:margin;mso-position-vertical-relative:top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" filled="f" stroked="f" strokeweight="1pt">
            <v:stroke miterlimit="4"/>
            <v:textbox inset="0,0,0,0">
              <w:txbxContent>
                <w:p w:rsidR="0090073D" w:rsidRDefault="0090073D" w:rsidP="004C7EB5">
                  <w:pPr>
                    <w:jc w:val="center"/>
                    <w:rPr>
                      <w:rFonts w:ascii="Stolzl Book" w:hAnsi="Stolzl Book" w:cs="Arial"/>
                      <w:b/>
                      <w:bCs/>
                      <w:lang w:val="uk-UA"/>
                    </w:rPr>
                  </w:pPr>
                </w:p>
                <w:p w:rsidR="0090073D" w:rsidRDefault="0090073D" w:rsidP="004C7EB5">
                  <w:pPr>
                    <w:jc w:val="center"/>
                    <w:rPr>
                      <w:rFonts w:ascii="Stolzl Book" w:hAnsi="Stolzl Book" w:cs="Arial"/>
                      <w:b/>
                      <w:bCs/>
                      <w:lang w:val="uk-UA"/>
                    </w:rPr>
                  </w:pPr>
                </w:p>
                <w:p w:rsidR="0090073D" w:rsidRPr="004C7EB5" w:rsidRDefault="0090073D" w:rsidP="00467282">
                  <w:pPr>
                    <w:jc w:val="center"/>
                    <w:rPr>
                      <w:rFonts w:ascii="Stolzl Book" w:hAnsi="Stolzl Book" w:cs="Arial"/>
                      <w:b/>
                      <w:bCs/>
                      <w:lang w:val="uk-UA"/>
                    </w:rPr>
                  </w:pPr>
                  <w:r w:rsidRPr="002408DF">
                    <w:rPr>
                      <w:rFonts w:ascii="Stolzl Book" w:hAnsi="Stolzl Book" w:cs="Arial"/>
                      <w:b/>
                      <w:bCs/>
                      <w:lang w:val="uk-UA"/>
                    </w:rPr>
                    <w:t>Аплікаційна форма</w:t>
                  </w:r>
                  <w:r w:rsidR="00946F61">
                    <w:rPr>
                      <w:rFonts w:ascii="Stolzl Book" w:hAnsi="Stolzl Book" w:cs="Arial"/>
                      <w:b/>
                      <w:bCs/>
                      <w:lang w:val="uk-UA"/>
                    </w:rPr>
                    <w:t xml:space="preserve"> </w:t>
                  </w:r>
                  <w:r w:rsidRPr="00DF6FCE">
                    <w:rPr>
                      <w:rFonts w:ascii="Stolzl Book" w:hAnsi="Stolzl Book" w:cs="Arial"/>
                      <w:b/>
                      <w:bCs/>
                      <w:lang w:val="uk-UA"/>
                    </w:rPr>
                    <w:t>проєкту втілення адвокаційної кампанії</w:t>
                  </w:r>
                </w:p>
                <w:p w:rsidR="0090073D" w:rsidRPr="001D2E01" w:rsidRDefault="0090073D" w:rsidP="00B31BC2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Fonts w:ascii="Stolzl Display" w:eastAsia="Stolzl Display" w:hAnsi="Stolzl Display" w:cs="Stolzl Display"/>
                      <w:b/>
                      <w:sz w:val="36"/>
                      <w:szCs w:val="36"/>
                      <w:lang w:val="uk-UA"/>
                    </w:rPr>
                  </w:pPr>
                </w:p>
              </w:txbxContent>
            </v:textbox>
            <w10:wrap anchorx="margin" anchory="margin"/>
          </v:shape>
        </w:pict>
      </w:r>
    </w:p>
    <w:p w:rsidR="003D38AC" w:rsidRPr="0092464A" w:rsidRDefault="003D38AC" w:rsidP="00CA262E">
      <w:pPr>
        <w:tabs>
          <w:tab w:val="left" w:pos="3852"/>
        </w:tabs>
        <w:spacing w:before="100" w:after="100"/>
        <w:jc w:val="center"/>
        <w:rPr>
          <w:rFonts w:ascii="Stolzl Book" w:eastAsia="Arial" w:hAnsi="Stolzl Book" w:cs="Arial"/>
          <w:b/>
          <w:sz w:val="20"/>
          <w:szCs w:val="20"/>
          <w:lang w:val="uk-UA"/>
        </w:rPr>
      </w:pPr>
    </w:p>
    <w:p w:rsidR="00CA262E" w:rsidRPr="0092464A" w:rsidRDefault="00CA262E" w:rsidP="00CA262E">
      <w:pPr>
        <w:tabs>
          <w:tab w:val="left" w:pos="3852"/>
        </w:tabs>
        <w:spacing w:before="100" w:after="100"/>
        <w:jc w:val="center"/>
        <w:rPr>
          <w:rFonts w:ascii="Stolzl Book" w:eastAsia="Arial" w:hAnsi="Stolzl Book" w:cs="Arial"/>
          <w:b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>Розділ 1: Вступ і короткий опис</w:t>
      </w:r>
    </w:p>
    <w:p w:rsidR="003D38AC" w:rsidRPr="0092464A" w:rsidRDefault="003D38AC" w:rsidP="00CA262E">
      <w:pPr>
        <w:tabs>
          <w:tab w:val="left" w:pos="3852"/>
        </w:tabs>
        <w:spacing w:before="100" w:after="100"/>
        <w:jc w:val="center"/>
        <w:rPr>
          <w:rFonts w:ascii="Stolzl Book" w:eastAsia="Arial" w:hAnsi="Stolzl Book" w:cs="Arial"/>
          <w:sz w:val="20"/>
          <w:szCs w:val="20"/>
          <w:lang w:val="uk-UA"/>
        </w:rPr>
      </w:pPr>
    </w:p>
    <w:p w:rsidR="00CA262E" w:rsidRPr="0092464A" w:rsidRDefault="00CA262E" w:rsidP="00CA262E">
      <w:pPr>
        <w:numPr>
          <w:ilvl w:val="1"/>
          <w:numId w:val="14"/>
        </w:numPr>
        <w:pBdr>
          <w:bar w:val="none" w:sz="0" w:color="auto"/>
        </w:pBdr>
        <w:ind w:hanging="360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Назва </w:t>
      </w:r>
      <w:r w:rsidR="00FC6EF8" w:rsidRPr="0092464A">
        <w:rPr>
          <w:rFonts w:ascii="Stolzl Book" w:eastAsia="Arial" w:hAnsi="Stolzl Book" w:cs="Arial"/>
          <w:sz w:val="20"/>
          <w:szCs w:val="20"/>
          <w:lang w:val="uk-UA"/>
        </w:rPr>
        <w:t>адвокаційної</w:t>
      </w:r>
      <w:r w:rsidR="00946F61">
        <w:rPr>
          <w:rFonts w:ascii="Stolzl Book" w:eastAsia="Arial" w:hAnsi="Stolzl Book" w:cs="Arial"/>
          <w:sz w:val="20"/>
          <w:szCs w:val="20"/>
          <w:lang w:val="uk-UA"/>
        </w:rPr>
        <w:t xml:space="preserve"> </w:t>
      </w:r>
      <w:r w:rsidR="00FC6EF8" w:rsidRPr="0092464A">
        <w:rPr>
          <w:rFonts w:ascii="Stolzl Book" w:eastAsia="Arial" w:hAnsi="Stolzl Book" w:cs="Arial"/>
          <w:sz w:val="20"/>
          <w:szCs w:val="20"/>
          <w:lang w:val="uk-UA"/>
        </w:rPr>
        <w:t>кампанії</w:t>
      </w:r>
    </w:p>
    <w:p w:rsidR="00CA262E" w:rsidRPr="0092464A" w:rsidRDefault="00214B90" w:rsidP="00757A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>«</w:t>
      </w:r>
      <w:r w:rsidR="002A0AC8" w:rsidRPr="0092464A">
        <w:rPr>
          <w:rFonts w:ascii="Stolzl Book" w:eastAsia="Arial" w:hAnsi="Stolzl Book" w:cs="Arial"/>
          <w:sz w:val="20"/>
          <w:szCs w:val="20"/>
          <w:lang w:val="uk-UA"/>
        </w:rPr>
        <w:t>Робота моєї мрії</w:t>
      </w:r>
      <w:r w:rsidR="0069756C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– в моїй громаді»</w:t>
      </w:r>
    </w:p>
    <w:p w:rsidR="00757AA1" w:rsidRPr="0092464A" w:rsidRDefault="00757AA1" w:rsidP="00757AA1">
      <w:pPr>
        <w:pBdr>
          <w:bar w:val="none" w:sz="0" w:color="auto"/>
        </w:pBdr>
        <w:ind w:left="360"/>
        <w:rPr>
          <w:rFonts w:ascii="Stolzl Book" w:eastAsia="Arial" w:hAnsi="Stolzl Book" w:cs="Arial"/>
          <w:sz w:val="20"/>
          <w:szCs w:val="20"/>
          <w:lang w:val="uk-UA"/>
        </w:rPr>
      </w:pPr>
    </w:p>
    <w:p w:rsidR="00713EAF" w:rsidRPr="0092464A" w:rsidRDefault="00713EAF" w:rsidP="00713EAF">
      <w:pPr>
        <w:numPr>
          <w:ilvl w:val="1"/>
          <w:numId w:val="14"/>
        </w:numPr>
        <w:pBdr>
          <w:bar w:val="none" w:sz="0" w:color="auto"/>
        </w:pBdr>
        <w:ind w:hanging="360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Менеджер(и) </w:t>
      </w:r>
      <w:r w:rsidR="009E0A5D" w:rsidRPr="0092464A">
        <w:rPr>
          <w:rFonts w:ascii="Stolzl Book" w:eastAsia="Arial" w:hAnsi="Stolzl Book" w:cs="Arial"/>
          <w:sz w:val="20"/>
          <w:szCs w:val="20"/>
          <w:lang w:val="uk-UA"/>
        </w:rPr>
        <w:t>адвокаційної кампанії</w:t>
      </w:r>
    </w:p>
    <w:p w:rsidR="00FC6EF8" w:rsidRPr="0092464A" w:rsidRDefault="00FC6EF8" w:rsidP="00FC6EF8">
      <w:pPr>
        <w:pBdr>
          <w:bar w:val="none" w:sz="0" w:color="auto"/>
        </w:pBdr>
        <w:rPr>
          <w:rFonts w:ascii="Stolzl Book" w:eastAsia="Arial" w:hAnsi="Stolzl Book" w:cs="Arial"/>
          <w:sz w:val="20"/>
          <w:szCs w:val="20"/>
          <w:lang w:val="uk-UA"/>
        </w:rPr>
      </w:pPr>
    </w:p>
    <w:tbl>
      <w:tblPr>
        <w:bidiVisual/>
        <w:tblW w:w="91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70"/>
        <w:gridCol w:w="2405"/>
        <w:gridCol w:w="2037"/>
        <w:gridCol w:w="2764"/>
      </w:tblGrid>
      <w:tr w:rsidR="00367E13" w:rsidRPr="0092464A" w:rsidTr="003D38AC">
        <w:tc>
          <w:tcPr>
            <w:tcW w:w="197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13EAF" w:rsidRPr="0092464A" w:rsidRDefault="00FC6EF8" w:rsidP="00FC6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Назва молодіжної ради</w:t>
            </w:r>
            <w:r w:rsidR="00713EAF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, посада</w:t>
            </w:r>
          </w:p>
        </w:tc>
        <w:tc>
          <w:tcPr>
            <w:tcW w:w="240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13EAF" w:rsidRPr="0092464A" w:rsidRDefault="00713EAF" w:rsidP="00FC6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Електронна пошта</w:t>
            </w:r>
          </w:p>
        </w:tc>
        <w:tc>
          <w:tcPr>
            <w:tcW w:w="2037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13EAF" w:rsidRPr="0092464A" w:rsidRDefault="00713EAF" w:rsidP="00FC6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Контактний телефон</w:t>
            </w:r>
          </w:p>
        </w:tc>
        <w:tc>
          <w:tcPr>
            <w:tcW w:w="2764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713EAF" w:rsidRPr="0092464A" w:rsidRDefault="00713EAF" w:rsidP="00FC6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ПІБ</w:t>
            </w:r>
          </w:p>
        </w:tc>
      </w:tr>
      <w:tr w:rsidR="0090073D" w:rsidRPr="0092464A" w:rsidTr="003D38AC">
        <w:tc>
          <w:tcPr>
            <w:tcW w:w="19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13EAF" w:rsidRPr="0092464A" w:rsidRDefault="00214B90" w:rsidP="002A0A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Молодіжна рада Широківської сільської ради Запорізького району Запорізької області, членкиня </w:t>
            </w:r>
          </w:p>
        </w:tc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13EAF" w:rsidRPr="0092464A" w:rsidRDefault="00143D98" w:rsidP="00713E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tolzl Book" w:eastAsia="Arial" w:hAnsi="Stolzl Book" w:cs="Arial"/>
                <w:sz w:val="20"/>
                <w:szCs w:val="20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</w:rPr>
              <w:t>g</w:t>
            </w:r>
            <w:r w:rsidR="002A0AC8" w:rsidRPr="0092464A">
              <w:rPr>
                <w:rFonts w:ascii="Stolzl Book" w:eastAsia="Arial" w:hAnsi="Stolzl Book" w:cs="Arial"/>
                <w:sz w:val="20"/>
                <w:szCs w:val="20"/>
              </w:rPr>
              <w:t>usakova949@gmail.com</w:t>
            </w:r>
          </w:p>
        </w:tc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13EAF" w:rsidRPr="0092464A" w:rsidRDefault="002A0AC8" w:rsidP="00713E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0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0996277916</w:t>
            </w:r>
          </w:p>
        </w:tc>
        <w:tc>
          <w:tcPr>
            <w:tcW w:w="2764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</w:tcPr>
          <w:p w:rsidR="00713EAF" w:rsidRPr="0092464A" w:rsidRDefault="002A0AC8" w:rsidP="00713E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0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Гусакова Катерина Олексіївна </w:t>
            </w:r>
          </w:p>
        </w:tc>
      </w:tr>
    </w:tbl>
    <w:p w:rsidR="00CA262E" w:rsidRPr="0092464A" w:rsidRDefault="00CA262E" w:rsidP="00713EAF">
      <w:pPr>
        <w:rPr>
          <w:rFonts w:ascii="Stolzl Book" w:eastAsia="Arial" w:hAnsi="Stolzl Book" w:cs="Arial"/>
          <w:sz w:val="20"/>
          <w:szCs w:val="20"/>
          <w:lang w:val="uk-UA"/>
        </w:rPr>
      </w:pPr>
    </w:p>
    <w:p w:rsidR="00CA262E" w:rsidRPr="0092464A" w:rsidRDefault="00CA262E" w:rsidP="00CA262E">
      <w:pPr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1.3 Мета </w:t>
      </w:r>
      <w:r w:rsidR="00FC6EF8" w:rsidRPr="0092464A">
        <w:rPr>
          <w:rFonts w:ascii="Stolzl Book" w:eastAsia="Arial" w:hAnsi="Stolzl Book" w:cs="Arial"/>
          <w:sz w:val="20"/>
          <w:szCs w:val="20"/>
          <w:lang w:val="uk-UA"/>
        </w:rPr>
        <w:t>а</w:t>
      </w:r>
      <w:r w:rsidR="008A0C22" w:rsidRPr="0092464A">
        <w:rPr>
          <w:rFonts w:ascii="Stolzl Book" w:eastAsia="Arial" w:hAnsi="Stolzl Book" w:cs="Arial"/>
          <w:sz w:val="20"/>
          <w:szCs w:val="20"/>
          <w:lang w:val="uk-UA"/>
        </w:rPr>
        <w:t>двокаційної</w:t>
      </w:r>
      <w:r w:rsidR="00946F61">
        <w:rPr>
          <w:rFonts w:ascii="Stolzl Book" w:eastAsia="Arial" w:hAnsi="Stolzl Book" w:cs="Arial"/>
          <w:sz w:val="20"/>
          <w:szCs w:val="20"/>
          <w:lang w:val="uk-UA"/>
        </w:rPr>
        <w:t xml:space="preserve"> </w:t>
      </w:r>
      <w:r w:rsidR="00FC6EF8" w:rsidRPr="0092464A">
        <w:rPr>
          <w:rFonts w:ascii="Stolzl Book" w:eastAsia="Arial" w:hAnsi="Stolzl Book" w:cs="Arial"/>
          <w:sz w:val="20"/>
          <w:szCs w:val="20"/>
          <w:lang w:val="uk-UA"/>
        </w:rPr>
        <w:t>кампанії</w:t>
      </w:r>
    </w:p>
    <w:p w:rsidR="00CA262E" w:rsidRPr="0092464A" w:rsidRDefault="0066340B" w:rsidP="00757AA1">
      <w:pPr>
        <w:pBdr>
          <w:top w:val="single" w:sz="4" w:space="1" w:color="000000"/>
          <w:left w:val="single" w:sz="4" w:space="6" w:color="000000"/>
          <w:bottom w:val="single" w:sz="4" w:space="1" w:color="000000"/>
          <w:right w:val="single" w:sz="4" w:space="4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>Р</w:t>
      </w:r>
      <w:r w:rsidR="00F25A4A" w:rsidRPr="0092464A">
        <w:rPr>
          <w:rFonts w:ascii="Stolzl Book" w:eastAsia="Arial" w:hAnsi="Stolzl Book" w:cs="Arial"/>
          <w:sz w:val="20"/>
          <w:szCs w:val="20"/>
          <w:lang w:val="uk-UA"/>
        </w:rPr>
        <w:t>озробк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а «П</w:t>
      </w:r>
      <w:r w:rsidR="0022353F" w:rsidRPr="0092464A">
        <w:rPr>
          <w:rFonts w:ascii="Stolzl Book" w:eastAsia="Arial" w:hAnsi="Stolzl Book" w:cs="Arial"/>
          <w:sz w:val="20"/>
          <w:szCs w:val="20"/>
          <w:lang w:val="uk-UA"/>
        </w:rPr>
        <w:t>рограми підтримки сільсь</w:t>
      </w:r>
      <w:r w:rsidR="006321DB" w:rsidRPr="0092464A">
        <w:rPr>
          <w:rFonts w:ascii="Stolzl Book" w:eastAsia="Arial" w:hAnsi="Stolzl Book" w:cs="Arial"/>
          <w:sz w:val="20"/>
          <w:szCs w:val="20"/>
          <w:lang w:val="uk-UA"/>
        </w:rPr>
        <w:t>кої молоді Широківської громади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» задля </w:t>
      </w:r>
      <w:r w:rsidR="000F61B7" w:rsidRPr="0092464A">
        <w:rPr>
          <w:rFonts w:ascii="Stolzl Book" w:eastAsia="Arial" w:hAnsi="Stolzl Book" w:cs="Arial"/>
          <w:sz w:val="20"/>
          <w:szCs w:val="20"/>
          <w:lang w:val="uk-UA"/>
        </w:rPr>
        <w:t>реалізації сприяння молодіжній політиці та стимулювання молодіжної зайнятості на території громади</w:t>
      </w:r>
    </w:p>
    <w:p w:rsidR="00CA262E" w:rsidRPr="0092464A" w:rsidRDefault="004C7EB5" w:rsidP="00CA262E">
      <w:pPr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br/>
      </w:r>
      <w:r w:rsidR="00CA262E" w:rsidRPr="0092464A">
        <w:rPr>
          <w:rFonts w:ascii="Stolzl Book" w:eastAsia="Arial" w:hAnsi="Stolzl Book" w:cs="Arial"/>
          <w:sz w:val="20"/>
          <w:szCs w:val="20"/>
          <w:lang w:val="uk-UA"/>
        </w:rPr>
        <w:t>1.</w:t>
      </w:r>
      <w:r w:rsidR="00FC6EF8" w:rsidRPr="0092464A">
        <w:rPr>
          <w:rFonts w:ascii="Stolzl Book" w:eastAsia="Arial" w:hAnsi="Stolzl Book" w:cs="Arial"/>
          <w:sz w:val="20"/>
          <w:szCs w:val="20"/>
          <w:lang w:val="uk-UA"/>
        </w:rPr>
        <w:t>4Перелічіть список стейкхолдерів (ключових зацікавлених сторін) та партнерів, які можуть сприяти вирішенню конкретної проблеми, яка буде адвокатуватися.</w:t>
      </w:r>
    </w:p>
    <w:tbl>
      <w:tblPr>
        <w:bidiVisual/>
        <w:tblW w:w="939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70"/>
        <w:gridCol w:w="3544"/>
        <w:gridCol w:w="2977"/>
      </w:tblGrid>
      <w:tr w:rsidR="00367E13" w:rsidRPr="0092464A" w:rsidTr="006321DB">
        <w:tc>
          <w:tcPr>
            <w:tcW w:w="2870" w:type="dxa"/>
            <w:vAlign w:val="center"/>
          </w:tcPr>
          <w:p w:rsidR="00CA262E" w:rsidRPr="0092464A" w:rsidRDefault="004C7EB5" w:rsidP="0022353F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Контактна особа + контактні дані</w:t>
            </w:r>
          </w:p>
        </w:tc>
        <w:tc>
          <w:tcPr>
            <w:tcW w:w="3544" w:type="dxa"/>
            <w:vAlign w:val="center"/>
          </w:tcPr>
          <w:p w:rsidR="00CA262E" w:rsidRPr="0092464A" w:rsidRDefault="004C7EB5" w:rsidP="0022353F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Роль у проєкті</w:t>
            </w:r>
          </w:p>
        </w:tc>
        <w:tc>
          <w:tcPr>
            <w:tcW w:w="2977" w:type="dxa"/>
            <w:vAlign w:val="center"/>
          </w:tcPr>
          <w:p w:rsidR="00CA262E" w:rsidRPr="0092464A" w:rsidRDefault="004C7EB5" w:rsidP="0022353F">
            <w:pPr>
              <w:jc w:val="center"/>
              <w:rPr>
                <w:rFonts w:ascii="Stolzl Book" w:eastAsia="Arial" w:hAnsi="Stolzl Book" w:cs="Arial"/>
                <w:b/>
                <w:bCs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bCs/>
                <w:sz w:val="20"/>
                <w:szCs w:val="20"/>
                <w:lang w:val="uk-UA"/>
              </w:rPr>
              <w:t>Партнер</w:t>
            </w:r>
            <w:ins w:id="0" w:author="sergiytkachenko7@outlook.com" w:date="2021-02-11T12:27:00Z">
              <w:r w:rsidR="006E4FF7" w:rsidRPr="0092464A">
                <w:rPr>
                  <w:rFonts w:ascii="Stolzl Book" w:eastAsia="Arial" w:hAnsi="Stolzl Book" w:cs="Arial"/>
                  <w:b/>
                  <w:bCs/>
                  <w:sz w:val="20"/>
                  <w:szCs w:val="20"/>
                  <w:lang w:val="uk-UA"/>
                </w:rPr>
                <w:t>/</w:t>
              </w:r>
            </w:ins>
            <w:r w:rsidR="000B473D" w:rsidRPr="0092464A">
              <w:rPr>
                <w:rFonts w:ascii="Stolzl Book" w:eastAsia="Arial" w:hAnsi="Stolzl Book" w:cs="Arial"/>
                <w:b/>
                <w:bCs/>
                <w:sz w:val="20"/>
                <w:szCs w:val="20"/>
                <w:lang w:val="uk-UA"/>
              </w:rPr>
              <w:t>Стейкхолдер</w:t>
            </w:r>
          </w:p>
        </w:tc>
      </w:tr>
      <w:tr w:rsidR="00367E13" w:rsidRPr="0092464A" w:rsidTr="006321DB">
        <w:tc>
          <w:tcPr>
            <w:tcW w:w="2870" w:type="dxa"/>
          </w:tcPr>
          <w:p w:rsidR="00B0198B" w:rsidRPr="0092464A" w:rsidRDefault="00B0198B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Заступник директора КУ «ЦКДСМСТ» </w:t>
            </w:r>
          </w:p>
          <w:p w:rsidR="00CA262E" w:rsidRPr="0092464A" w:rsidRDefault="00B0198B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Кислинська Ганна Олександрівна, +380676196120</w:t>
            </w:r>
          </w:p>
        </w:tc>
        <w:tc>
          <w:tcPr>
            <w:tcW w:w="3544" w:type="dxa"/>
          </w:tcPr>
          <w:p w:rsidR="00C264F2" w:rsidRPr="0092464A" w:rsidRDefault="00B0198B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С</w:t>
            </w:r>
            <w:r w:rsidR="00C264F2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прияння проведенню заходів;</w:t>
            </w:r>
          </w:p>
          <w:p w:rsidR="00CA262E" w:rsidRPr="0092464A" w:rsidRDefault="00C264F2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надання приміщень (центри дозвілля, молодіжний хаб)</w:t>
            </w:r>
            <w:r w:rsidR="00B0198B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;</w:t>
            </w:r>
          </w:p>
          <w:p w:rsidR="00B0198B" w:rsidRPr="0092464A" w:rsidRDefault="00B0198B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надання матеріально-технічної бази (комп’ютерна, копіювальна, мультимедійна техніка та доступ до Всесвітньої мережі Інтернет)</w:t>
            </w:r>
          </w:p>
        </w:tc>
        <w:tc>
          <w:tcPr>
            <w:tcW w:w="2977" w:type="dxa"/>
          </w:tcPr>
          <w:p w:rsidR="00CA262E" w:rsidRPr="0092464A" w:rsidRDefault="002F7621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Комунальна установа «Центр культури та дозвілля, сім’ї, молоді, спорту та туризму» Широківської сільської ради Запорізького району Запорізької області</w:t>
            </w:r>
            <w:r w:rsidR="00B0198B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(КУ «ЦКДСМСТ»)</w:t>
            </w:r>
          </w:p>
        </w:tc>
      </w:tr>
      <w:tr w:rsidR="00367E13" w:rsidRPr="0092464A" w:rsidTr="006321DB">
        <w:tc>
          <w:tcPr>
            <w:tcW w:w="2870" w:type="dxa"/>
          </w:tcPr>
          <w:p w:rsidR="00CA262E" w:rsidRPr="0092464A" w:rsidRDefault="00B0198B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Заступник директора КУ «Агенція розвитку Широківської громади,</w:t>
            </w:r>
          </w:p>
          <w:p w:rsidR="00B0198B" w:rsidRPr="0092464A" w:rsidRDefault="00B0198B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Мальцева Катерина Вікторівна,</w:t>
            </w:r>
          </w:p>
          <w:p w:rsidR="00B0198B" w:rsidRPr="0092464A" w:rsidRDefault="00B0198B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+380660565200</w:t>
            </w:r>
          </w:p>
        </w:tc>
        <w:tc>
          <w:tcPr>
            <w:tcW w:w="3544" w:type="dxa"/>
          </w:tcPr>
          <w:p w:rsidR="00CA262E" w:rsidRPr="0092464A" w:rsidRDefault="00C264F2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Інформаційна допомога;</w:t>
            </w:r>
          </w:p>
          <w:p w:rsidR="00C264F2" w:rsidRPr="0092464A" w:rsidRDefault="00C264F2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проведення тренінгів для молоді;</w:t>
            </w:r>
          </w:p>
          <w:p w:rsidR="00C264F2" w:rsidRPr="0092464A" w:rsidRDefault="00C264F2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організація «Бізнес-діалогів» за участі підприємців, представників місцевого самоврядування, молоді.</w:t>
            </w:r>
          </w:p>
        </w:tc>
        <w:tc>
          <w:tcPr>
            <w:tcW w:w="2977" w:type="dxa"/>
          </w:tcPr>
          <w:p w:rsidR="00CA262E" w:rsidRPr="0092464A" w:rsidRDefault="002F7621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Комунальна установа «Агенція розвитку Широківської громади» Широківської сільської ради Запорізького району Запорізької області </w:t>
            </w:r>
          </w:p>
        </w:tc>
      </w:tr>
      <w:tr w:rsidR="00367E13" w:rsidRPr="0092464A" w:rsidTr="006321DB">
        <w:tc>
          <w:tcPr>
            <w:tcW w:w="2870" w:type="dxa"/>
          </w:tcPr>
          <w:p w:rsidR="003E4FB0" w:rsidRPr="0092464A" w:rsidRDefault="00B0198B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Головний спеціаліст відділу освіти </w:t>
            </w:r>
          </w:p>
          <w:p w:rsidR="00CA262E" w:rsidRPr="0092464A" w:rsidRDefault="00B0198B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Батракова Марина Володимирівна, </w:t>
            </w:r>
          </w:p>
          <w:p w:rsidR="00B0198B" w:rsidRPr="0092464A" w:rsidRDefault="00B0198B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+380972432158</w:t>
            </w:r>
          </w:p>
        </w:tc>
        <w:tc>
          <w:tcPr>
            <w:tcW w:w="3544" w:type="dxa"/>
          </w:tcPr>
          <w:p w:rsidR="00CA262E" w:rsidRPr="0092464A" w:rsidRDefault="00C264F2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Реалізація програми профорієнтації</w:t>
            </w:r>
          </w:p>
        </w:tc>
        <w:tc>
          <w:tcPr>
            <w:tcW w:w="2977" w:type="dxa"/>
          </w:tcPr>
          <w:p w:rsidR="00CA262E" w:rsidRPr="0092464A" w:rsidRDefault="0022353F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Відділ освіти Широківської сільської ради</w:t>
            </w:r>
            <w:r w:rsidR="00B0198B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Запорізького району Запорізької області </w:t>
            </w:r>
          </w:p>
        </w:tc>
      </w:tr>
      <w:tr w:rsidR="00367E13" w:rsidRPr="0092464A" w:rsidTr="006321DB">
        <w:tc>
          <w:tcPr>
            <w:tcW w:w="2870" w:type="dxa"/>
          </w:tcPr>
          <w:p w:rsidR="003E4FB0" w:rsidRPr="0092464A" w:rsidRDefault="00AE655D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Головний спеціаліст відділу освіти </w:t>
            </w:r>
          </w:p>
          <w:p w:rsidR="00AE655D" w:rsidRPr="0092464A" w:rsidRDefault="00AE655D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Батракова Марина Володимирівна, </w:t>
            </w:r>
          </w:p>
          <w:p w:rsidR="0022353F" w:rsidRPr="0092464A" w:rsidRDefault="00AE655D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+380972432158,</w:t>
            </w:r>
          </w:p>
          <w:p w:rsidR="003E4FB0" w:rsidRPr="0092464A" w:rsidRDefault="00AE655D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Директори закладів</w:t>
            </w:r>
          </w:p>
        </w:tc>
        <w:tc>
          <w:tcPr>
            <w:tcW w:w="3544" w:type="dxa"/>
          </w:tcPr>
          <w:p w:rsidR="0022353F" w:rsidRPr="0092464A" w:rsidRDefault="00C264F2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Сприяння в організації профорієнтаційних заходів серед школярів</w:t>
            </w:r>
          </w:p>
        </w:tc>
        <w:tc>
          <w:tcPr>
            <w:tcW w:w="2977" w:type="dxa"/>
          </w:tcPr>
          <w:p w:rsidR="0022353F" w:rsidRPr="0092464A" w:rsidRDefault="00C264F2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Адміністрація і </w:t>
            </w:r>
            <w:r w:rsidR="006321DB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педагогічнийперсонал </w:t>
            </w:r>
            <w:r w:rsidR="0022353F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8 закладів загальної середньої освіти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громади</w:t>
            </w:r>
          </w:p>
        </w:tc>
      </w:tr>
      <w:tr w:rsidR="00367E13" w:rsidRPr="0092464A" w:rsidTr="006321DB">
        <w:tc>
          <w:tcPr>
            <w:tcW w:w="2870" w:type="dxa"/>
          </w:tcPr>
          <w:p w:rsidR="003E4FB0" w:rsidRPr="0092464A" w:rsidRDefault="003E4FB0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Головний спеціаліст відділу освіти </w:t>
            </w:r>
          </w:p>
          <w:p w:rsidR="003E4FB0" w:rsidRPr="0092464A" w:rsidRDefault="003E4FB0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 xml:space="preserve">Батракова Марина Володимирівна, </w:t>
            </w:r>
          </w:p>
          <w:p w:rsidR="003E4FB0" w:rsidRPr="0092464A" w:rsidRDefault="003E4FB0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+380972432158,</w:t>
            </w:r>
          </w:p>
          <w:p w:rsidR="00C264F2" w:rsidRPr="0092464A" w:rsidRDefault="003E4FB0" w:rsidP="00796E6D">
            <w:p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Директори закладів</w:t>
            </w:r>
          </w:p>
        </w:tc>
        <w:tc>
          <w:tcPr>
            <w:tcW w:w="3544" w:type="dxa"/>
          </w:tcPr>
          <w:p w:rsidR="00C264F2" w:rsidRPr="0092464A" w:rsidRDefault="00C264F2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>- Головні бенефіціари</w:t>
            </w:r>
            <w:r w:rsidR="00946F61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проєкту;</w:t>
            </w:r>
          </w:p>
          <w:p w:rsidR="00C264F2" w:rsidRPr="0092464A" w:rsidRDefault="00C264F2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участь у заходах,</w:t>
            </w:r>
            <w:r w:rsidR="00DE435B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онлайн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опитуваннях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>тощо</w:t>
            </w:r>
          </w:p>
        </w:tc>
        <w:tc>
          <w:tcPr>
            <w:tcW w:w="2977" w:type="dxa"/>
          </w:tcPr>
          <w:p w:rsidR="00C264F2" w:rsidRPr="0092464A" w:rsidRDefault="00C264F2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>Учні 8 закладів загальної середньої освіти громади</w:t>
            </w:r>
          </w:p>
        </w:tc>
      </w:tr>
      <w:tr w:rsidR="00367E13" w:rsidRPr="0092464A" w:rsidTr="006321DB">
        <w:tc>
          <w:tcPr>
            <w:tcW w:w="2870" w:type="dxa"/>
          </w:tcPr>
          <w:p w:rsidR="000D67E1" w:rsidRPr="0092464A" w:rsidRDefault="000D67E1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 xml:space="preserve">Методист по роботі з молоддю КУ «ЦКДСМСТ», членкиняМолодіжної ради. </w:t>
            </w:r>
          </w:p>
          <w:p w:rsidR="000D67E1" w:rsidRPr="0092464A" w:rsidRDefault="000D67E1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Гусакова Катерина Олексіївна </w:t>
            </w:r>
          </w:p>
          <w:p w:rsidR="003E4FB0" w:rsidRPr="0092464A" w:rsidRDefault="000D67E1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+380996277916</w:t>
            </w:r>
          </w:p>
        </w:tc>
        <w:tc>
          <w:tcPr>
            <w:tcW w:w="3544" w:type="dxa"/>
          </w:tcPr>
          <w:p w:rsidR="0022353F" w:rsidRPr="0092464A" w:rsidRDefault="00C264F2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Розроблення пропозиці</w:t>
            </w:r>
            <w:r w:rsidR="0066340B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й, у тому числі фінансових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та подання їх на розгляд Широківської сільської ради щодо необхідності прийняття </w:t>
            </w:r>
            <w:r w:rsidR="000D67E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«П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рограми підтримки сільської молоді</w:t>
            </w:r>
            <w:r w:rsidR="000D67E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на території Широківської громади»;</w:t>
            </w:r>
          </w:p>
          <w:p w:rsidR="0066340B" w:rsidRPr="0092464A" w:rsidRDefault="0066340B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аналіз</w:t>
            </w:r>
            <w:r w:rsidR="00796E6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можливості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створення </w:t>
            </w:r>
            <w:r w:rsidR="000D67E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у 2022-2023 роках </w:t>
            </w:r>
            <w:r w:rsidR="00796E6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місцевого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Центру </w:t>
            </w:r>
            <w:r w:rsidR="00796E6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(відділу)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профорієнтації</w:t>
            </w:r>
          </w:p>
        </w:tc>
        <w:tc>
          <w:tcPr>
            <w:tcW w:w="2977" w:type="dxa"/>
          </w:tcPr>
          <w:p w:rsidR="0022353F" w:rsidRPr="0092464A" w:rsidRDefault="0022353F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Молодіжна рада Широківської сільської ради</w:t>
            </w:r>
          </w:p>
        </w:tc>
      </w:tr>
    </w:tbl>
    <w:p w:rsidR="00CA262E" w:rsidRPr="0092464A" w:rsidRDefault="00CA262E" w:rsidP="00CA262E">
      <w:pPr>
        <w:rPr>
          <w:rFonts w:ascii="Stolzl Book" w:eastAsia="Arial" w:hAnsi="Stolzl Book" w:cs="Arial"/>
          <w:sz w:val="20"/>
          <w:szCs w:val="20"/>
          <w:lang w:val="uk-UA"/>
        </w:rPr>
      </w:pPr>
    </w:p>
    <w:p w:rsidR="00CA262E" w:rsidRPr="0092464A" w:rsidRDefault="00CA262E" w:rsidP="00CA262E">
      <w:pPr>
        <w:pBdr>
          <w:bar w:val="none" w:sz="0" w:color="auto"/>
        </w:pBdr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>1.</w:t>
      </w:r>
      <w:r w:rsidR="008A0C22" w:rsidRPr="0092464A">
        <w:rPr>
          <w:rFonts w:ascii="Stolzl Book" w:eastAsia="Arial" w:hAnsi="Stolzl Book" w:cs="Arial"/>
          <w:sz w:val="20"/>
          <w:szCs w:val="20"/>
          <w:lang w:val="uk-UA"/>
        </w:rPr>
        <w:t>5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Хто</w:t>
      </w:r>
      <w:r w:rsidRPr="0092464A">
        <w:rPr>
          <w:rFonts w:ascii="Cambria" w:eastAsia="Arial" w:hAnsi="Cambria" w:cs="Cambria"/>
          <w:sz w:val="20"/>
          <w:szCs w:val="20"/>
          <w:lang w:val="uk-UA"/>
        </w:rPr>
        <w:t> 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є</w:t>
      </w:r>
      <w:r w:rsidRPr="0092464A">
        <w:rPr>
          <w:rFonts w:ascii="Cambria" w:eastAsia="Arial" w:hAnsi="Cambria" w:cs="Cambria"/>
          <w:sz w:val="20"/>
          <w:szCs w:val="20"/>
          <w:lang w:val="uk-UA"/>
        </w:rPr>
        <w:t> </w:t>
      </w:r>
      <w:r w:rsidR="008A0C22" w:rsidRPr="0092464A">
        <w:rPr>
          <w:rFonts w:ascii="Stolzl Book" w:eastAsia="Arial" w:hAnsi="Stolzl Book" w:cs="Arial"/>
          <w:sz w:val="20"/>
          <w:szCs w:val="20"/>
          <w:lang w:val="uk-UA"/>
        </w:rPr>
        <w:t>мішенню адвокаційної</w:t>
      </w:r>
      <w:r w:rsidR="00946F61">
        <w:rPr>
          <w:rFonts w:ascii="Stolzl Book" w:eastAsia="Arial" w:hAnsi="Stolzl Book" w:cs="Arial"/>
          <w:sz w:val="20"/>
          <w:szCs w:val="20"/>
          <w:lang w:val="uk-UA"/>
        </w:rPr>
        <w:t xml:space="preserve"> </w:t>
      </w:r>
      <w:r w:rsidR="008A0C22" w:rsidRPr="0092464A">
        <w:rPr>
          <w:rFonts w:ascii="Stolzl Book" w:eastAsia="Arial" w:hAnsi="Stolzl Book" w:cs="Arial"/>
          <w:sz w:val="20"/>
          <w:szCs w:val="20"/>
          <w:lang w:val="uk-UA"/>
        </w:rPr>
        <w:t>кампанії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?</w:t>
      </w:r>
      <w:r w:rsidRPr="0092464A">
        <w:rPr>
          <w:rFonts w:ascii="Cambria" w:eastAsia="Arial" w:hAnsi="Cambria" w:cs="Cambria"/>
          <w:sz w:val="20"/>
          <w:szCs w:val="20"/>
          <w:lang w:val="uk-UA"/>
        </w:rPr>
        <w:t> 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Чи</w:t>
      </w:r>
      <w:r w:rsidRPr="0092464A">
        <w:rPr>
          <w:rFonts w:ascii="Cambria" w:eastAsia="Arial" w:hAnsi="Cambria" w:cs="Cambria"/>
          <w:sz w:val="20"/>
          <w:szCs w:val="20"/>
          <w:lang w:val="uk-UA"/>
        </w:rPr>
        <w:t> 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вже</w:t>
      </w:r>
      <w:r w:rsidRPr="0092464A">
        <w:rPr>
          <w:rFonts w:ascii="Cambria" w:eastAsia="Arial" w:hAnsi="Cambria" w:cs="Cambria"/>
          <w:sz w:val="20"/>
          <w:szCs w:val="20"/>
          <w:lang w:val="uk-UA"/>
        </w:rPr>
        <w:t> 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налагодили</w:t>
      </w:r>
      <w:r w:rsidRPr="0092464A">
        <w:rPr>
          <w:rFonts w:ascii="Cambria" w:eastAsia="Arial" w:hAnsi="Cambria" w:cs="Cambria"/>
          <w:sz w:val="20"/>
          <w:szCs w:val="20"/>
          <w:lang w:val="uk-UA"/>
        </w:rPr>
        <w:t> 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Ви з ними</w:t>
      </w:r>
      <w:r w:rsidRPr="0092464A">
        <w:rPr>
          <w:rFonts w:ascii="Cambria" w:eastAsia="Arial" w:hAnsi="Cambria" w:cs="Cambria"/>
          <w:sz w:val="20"/>
          <w:szCs w:val="20"/>
          <w:lang w:val="uk-UA"/>
        </w:rPr>
        <w:t> 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контакти?</w:t>
      </w:r>
      <w:r w:rsidRPr="0092464A">
        <w:rPr>
          <w:rFonts w:ascii="Cambria" w:eastAsia="Arial" w:hAnsi="Cambria" w:cs="Cambria"/>
          <w:sz w:val="20"/>
          <w:szCs w:val="20"/>
          <w:lang w:val="uk-UA"/>
        </w:rPr>
        <w:t> </w:t>
      </w:r>
    </w:p>
    <w:p w:rsidR="00757AA1" w:rsidRPr="0092464A" w:rsidRDefault="00757AA1" w:rsidP="00B75C36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Мішень 1 – </w:t>
      </w:r>
      <w:r w:rsidR="002F7621" w:rsidRPr="0092464A">
        <w:rPr>
          <w:rFonts w:ascii="Stolzl Book" w:eastAsia="Arial" w:hAnsi="Stolzl Book" w:cs="Arial"/>
          <w:sz w:val="20"/>
          <w:szCs w:val="20"/>
          <w:lang w:val="uk-UA"/>
        </w:rPr>
        <w:t>Широківська сільська рада Запорізьк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ого району Запорізької області. Наразі є співпраця з профільними структурними підрозділами сільської ради, підтримка окремих депутатів.</w:t>
      </w:r>
    </w:p>
    <w:p w:rsidR="00CA262E" w:rsidRPr="0092464A" w:rsidRDefault="00757AA1" w:rsidP="003E4FB0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>Мішень 2 – П</w:t>
      </w:r>
      <w:r w:rsidR="002F7621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редставники малого та середнього бізнесу 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(МСБ) на </w:t>
      </w:r>
      <w:r w:rsidR="002F7621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території Широківської громади. 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Прямі контакти відсутні. Водночас налагоджена взаємодія між суб’єктами МСБ і Широківською сільською радою. Регулярно проводяться спільні «Бізнес-діалоги», де представники місцевої влади та підприємці обговорюють проблеми громади, </w:t>
      </w:r>
      <w:r w:rsidR="00A513D8" w:rsidRPr="0092464A">
        <w:rPr>
          <w:rFonts w:ascii="Stolzl Book" w:eastAsia="Arial" w:hAnsi="Stolzl Book" w:cs="Arial"/>
          <w:sz w:val="20"/>
          <w:szCs w:val="20"/>
          <w:lang w:val="uk-UA"/>
        </w:rPr>
        <w:t>нагальні питання, що турбують бізнес</w:t>
      </w:r>
      <w:r w:rsidR="003E4FB0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, 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спільно шукають їх </w:t>
      </w:r>
      <w:r w:rsidR="00A513D8" w:rsidRPr="0092464A">
        <w:rPr>
          <w:rFonts w:ascii="Stolzl Book" w:eastAsia="Arial" w:hAnsi="Stolzl Book" w:cs="Arial"/>
          <w:sz w:val="20"/>
          <w:szCs w:val="20"/>
          <w:lang w:val="uk-UA"/>
        </w:rPr>
        <w:t>рішення – в межах можливостей громади.</w:t>
      </w:r>
    </w:p>
    <w:p w:rsidR="003759E1" w:rsidRPr="0092464A" w:rsidRDefault="003759E1" w:rsidP="008A0C22">
      <w:pPr>
        <w:pStyle w:val="BodyA"/>
        <w:spacing w:after="0"/>
        <w:jc w:val="both"/>
        <w:rPr>
          <w:rFonts w:ascii="Stolzl Book" w:hAnsi="Stolzl Book"/>
          <w:b/>
          <w:bCs/>
          <w:color w:val="auto"/>
          <w:lang w:val="uk-UA"/>
        </w:rPr>
      </w:pPr>
    </w:p>
    <w:p w:rsidR="00471EA9" w:rsidRPr="0092464A" w:rsidRDefault="00471EA9" w:rsidP="00471EA9">
      <w:pPr>
        <w:jc w:val="center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>Розділ 2: Загальна інформація</w:t>
      </w:r>
    </w:p>
    <w:p w:rsidR="00471EA9" w:rsidRPr="0092464A" w:rsidRDefault="00471EA9" w:rsidP="00471EA9">
      <w:pPr>
        <w:rPr>
          <w:rFonts w:ascii="Stolzl Book" w:eastAsia="Arial" w:hAnsi="Stolzl Book" w:cs="Arial"/>
          <w:sz w:val="20"/>
          <w:szCs w:val="20"/>
          <w:lang w:val="uk-UA"/>
        </w:rPr>
      </w:pPr>
    </w:p>
    <w:p w:rsidR="00471EA9" w:rsidRPr="0092464A" w:rsidRDefault="00471EA9" w:rsidP="00143D98">
      <w:pP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>2.1 Опишіть ситу</w:t>
      </w:r>
      <w:r w:rsidR="009E0A5D" w:rsidRPr="0092464A">
        <w:rPr>
          <w:rFonts w:ascii="Stolzl Book" w:eastAsia="Arial" w:hAnsi="Stolzl Book" w:cs="Arial"/>
          <w:sz w:val="20"/>
          <w:szCs w:val="20"/>
          <w:lang w:val="uk-UA"/>
        </w:rPr>
        <w:t>ацію у вашій громаді, на яку спрямована адвокаційна кампанія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. Які </w:t>
      </w:r>
      <w:r w:rsidR="009E0A5D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ключові 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проблеми</w:t>
      </w:r>
      <w:r w:rsidR="009E0A5D" w:rsidRPr="0092464A">
        <w:rPr>
          <w:rFonts w:ascii="Stolzl Book" w:eastAsia="Arial" w:hAnsi="Stolzl Book" w:cs="Arial"/>
          <w:sz w:val="20"/>
          <w:szCs w:val="20"/>
          <w:lang w:val="uk-UA"/>
        </w:rPr>
        <w:t>існують</w:t>
      </w:r>
      <w:r w:rsidR="00E929C2" w:rsidRPr="0092464A">
        <w:rPr>
          <w:rFonts w:ascii="Stolzl Book" w:eastAsia="Arial" w:hAnsi="Stolzl Book" w:cs="Arial"/>
          <w:sz w:val="20"/>
          <w:szCs w:val="20"/>
          <w:lang w:val="uk-UA"/>
        </w:rPr>
        <w:t>у</w:t>
      </w:r>
      <w:r w:rsidR="009E0A5D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цій галузі?Опишіть 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шляхи</w:t>
      </w:r>
      <w:r w:rsidR="009E0A5D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їх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вирішення?</w:t>
      </w:r>
      <w:r w:rsidR="000B473D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Чи реалізовувались на цю тему адвокаційні акції в інших регіонах та </w:t>
      </w:r>
      <w:r w:rsidR="0001459B" w:rsidRPr="0092464A">
        <w:rPr>
          <w:rFonts w:ascii="Stolzl Book" w:eastAsia="Arial" w:hAnsi="Stolzl Book" w:cs="Arial"/>
          <w:sz w:val="20"/>
          <w:szCs w:val="20"/>
          <w:lang w:val="uk-UA"/>
        </w:rPr>
        <w:t>який</w:t>
      </w:r>
      <w:r w:rsidR="000B473D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вони мали результат?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Чи ви вже </w:t>
      </w:r>
      <w:r w:rsidR="009E0A5D" w:rsidRPr="0092464A">
        <w:rPr>
          <w:rFonts w:ascii="Stolzl Book" w:eastAsia="Arial" w:hAnsi="Stolzl Book" w:cs="Arial"/>
          <w:sz w:val="20"/>
          <w:szCs w:val="20"/>
          <w:lang w:val="uk-UA"/>
        </w:rPr>
        <w:t>починали якісь активності у межах адвокаційної діяльності щодо вирішення вищезазначених проблем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?</w:t>
      </w:r>
    </w:p>
    <w:p w:rsidR="006321DB" w:rsidRPr="0092464A" w:rsidRDefault="006321DB" w:rsidP="00143D98">
      <w:pPr>
        <w:jc w:val="both"/>
        <w:rPr>
          <w:rFonts w:ascii="Stolzl Book" w:eastAsia="Arial" w:hAnsi="Stolzl Book" w:cs="Arial"/>
          <w:sz w:val="20"/>
          <w:szCs w:val="20"/>
          <w:lang w:val="uk-UA"/>
        </w:rPr>
      </w:pPr>
    </w:p>
    <w:tbl>
      <w:tblPr>
        <w:tblStyle w:val="aa"/>
        <w:tblW w:w="0" w:type="auto"/>
        <w:tblLook w:val="04A0"/>
      </w:tblPr>
      <w:tblGrid>
        <w:gridCol w:w="9242"/>
      </w:tblGrid>
      <w:tr w:rsidR="00367E13" w:rsidRPr="0092464A" w:rsidTr="006321DB">
        <w:tc>
          <w:tcPr>
            <w:tcW w:w="9242" w:type="dxa"/>
          </w:tcPr>
          <w:p w:rsidR="006321DB" w:rsidRPr="0092464A" w:rsidRDefault="006321DB" w:rsidP="006321DB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У Широківській громаді, як і в багатьох інших сільських громадах, спостерігається невтішна динаміка щодо міграції молоді на роботу в сусіднє місто (Запоріжжя) та за кордон. Під час проведення різновікових фокус-груп виявлено, що із 100% молоді: 80% - працевлаштовані в місті, 5% поїхали на заробітки закордон і тільки 15% працюють на території громади.</w:t>
            </w:r>
          </w:p>
          <w:p w:rsidR="006321DB" w:rsidRPr="0092464A" w:rsidRDefault="006321DB" w:rsidP="006321DB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Загальні причини цього: відсутня комунікація між молоддю та суб’єктами малого і середнього бізнесу, переважають технічні професії, молоді люди недостатньо обізнані про можливості працевлаштування на території громади, відсутні робочі місця. Комплексне вивчення проблеми раніше не проводилось.</w:t>
            </w:r>
          </w:p>
          <w:p w:rsidR="006321DB" w:rsidRPr="0092464A" w:rsidRDefault="006321DB" w:rsidP="006321DB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</w:p>
          <w:p w:rsidR="006321DB" w:rsidRPr="0092464A" w:rsidRDefault="006321DB" w:rsidP="006321DB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Для того щоб вирішити цю проблему пропонується:</w:t>
            </w:r>
          </w:p>
          <w:p w:rsidR="006321DB" w:rsidRPr="0092464A" w:rsidRDefault="006321DB" w:rsidP="006321DB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1.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Провести анкетування серед різних цільових груп, яких стосується проблема, а саме</w:t>
            </w:r>
          </w:p>
          <w:p w:rsidR="006321DB" w:rsidRPr="0092464A" w:rsidRDefault="006321DB" w:rsidP="006321DB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- школярів (від 15 до 18 років) – щоб виявити обізнаність </w:t>
            </w:r>
            <w:r w:rsidR="000F61B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про можливості на ринку праці,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оцінит</w:t>
            </w:r>
            <w:r w:rsidR="000F61B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и мотивацію до роботи в громаді, виявити потребу в додатковому інформуванні про можливості працевлаштування та додатковій (неформальній) освіті;</w:t>
            </w:r>
          </w:p>
          <w:p w:rsidR="006321DB" w:rsidRPr="0092464A" w:rsidRDefault="006321DB" w:rsidP="006321DB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-молоді (від 19 до 35 років) – щоб виявити потреби в підвищенні кваліфікації чи перепрофілювання та оцінити мотивацію до роботи в громаді; </w:t>
            </w:r>
          </w:p>
          <w:p w:rsidR="006321DB" w:rsidRPr="0092464A" w:rsidRDefault="006321DB" w:rsidP="006321DB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-бізнес-партнерів/працедавців – щоб уточнити можливості розширення/відкриття бізнесу (виявити актуальні бізнес-напрямки), визначити рівень зацікавленості та потреби в молодих фахівцях (затребувані фахівці, критерії для відбору персоналу). </w:t>
            </w:r>
          </w:p>
          <w:p w:rsidR="008E1851" w:rsidRPr="0092464A" w:rsidRDefault="008E1851" w:rsidP="006321DB">
            <w:pPr>
              <w:jc w:val="both"/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 xml:space="preserve">2.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Провести статистичний аналіз по безробіттю молоді </w:t>
            </w:r>
            <w:r w:rsidR="000D67E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та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існуючих ваканс</w:t>
            </w:r>
            <w:r w:rsidR="000D67E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ій в підприємствах території Широківської громади.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За рахунок попередньо проведеного анкетування</w:t>
            </w:r>
            <w:r w:rsidR="000D67E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та зустрічей.</w:t>
            </w:r>
          </w:p>
          <w:p w:rsidR="006321DB" w:rsidRPr="0092464A" w:rsidRDefault="008E1851" w:rsidP="006321DB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3</w:t>
            </w:r>
            <w:r w:rsidR="006321DB"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.</w:t>
            </w:r>
            <w:r w:rsidR="006321DB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Налагодити діалог «молодь-влада-бізнес» шляхом створення робочої групи з вирішення проблемних питань, що стосуються створення можливостей для молоді громади, та проведення інших заходів.</w:t>
            </w:r>
          </w:p>
          <w:p w:rsidR="004404B1" w:rsidRPr="0092464A" w:rsidRDefault="006321DB" w:rsidP="006321DB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3.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Враховуючи дані опитування та напрацювання робочої групи розробити </w:t>
            </w:r>
            <w:r w:rsidR="00D66D0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пропозиції до проєкту</w:t>
            </w:r>
            <w:r w:rsidR="00946F61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«Програм</w:t>
            </w:r>
            <w:r w:rsidR="00D66D0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и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підтримки сільської молоді </w:t>
            </w:r>
            <w:r w:rsidR="004404B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на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території Широківської </w:t>
            </w:r>
            <w:r w:rsidR="004404B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громад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и</w:t>
            </w:r>
            <w:r w:rsidR="00D66D0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»</w:t>
            </w:r>
            <w:r w:rsidR="000F61B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, у т.ч. включити план заходів </w:t>
            </w:r>
            <w:r w:rsidR="000F61B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>для інформування молоді та розвитку професійних компетенцій (тренінги, екскурсії тощо).</w:t>
            </w:r>
          </w:p>
          <w:p w:rsidR="006321DB" w:rsidRPr="0092464A" w:rsidRDefault="004404B1" w:rsidP="006321DB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4. Опрацювати питання </w:t>
            </w:r>
            <w:r w:rsidR="002A682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створення окремого «Центру профорієнтації»</w:t>
            </w:r>
            <w:r w:rsidR="00796E6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(«Відділу профорієнтації»).</w:t>
            </w:r>
          </w:p>
          <w:p w:rsidR="006321DB" w:rsidRPr="0092464A" w:rsidRDefault="00D66D07" w:rsidP="00625B5C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 xml:space="preserve">4. </w:t>
            </w:r>
            <w:r w:rsidR="004404B1" w:rsidRPr="0092464A">
              <w:rPr>
                <w:rFonts w:ascii="Stolzl Book" w:eastAsia="Arial" w:hAnsi="Stolzl Book" w:cs="Arial"/>
                <w:bCs/>
                <w:sz w:val="20"/>
                <w:szCs w:val="20"/>
                <w:lang w:val="uk-UA"/>
              </w:rPr>
              <w:t xml:space="preserve">Організувати роботу </w:t>
            </w:r>
            <w:r w:rsidR="00625B5C" w:rsidRPr="0092464A">
              <w:rPr>
                <w:rFonts w:ascii="Stolzl Book" w:eastAsia="Arial" w:hAnsi="Stolzl Book" w:cs="Arial"/>
                <w:bCs/>
                <w:sz w:val="20"/>
                <w:szCs w:val="20"/>
                <w:lang w:val="uk-UA"/>
              </w:rPr>
              <w:t>з</w:t>
            </w:r>
            <w:r w:rsidR="00625B5C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працевлаштування молоді в Широківській громаді та </w:t>
            </w:r>
            <w:r w:rsidR="004404B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здійснити заходи щодо їх </w:t>
            </w:r>
            <w:r w:rsidR="00625B5C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популяриз</w:t>
            </w:r>
            <w:r w:rsidR="004404B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ації </w:t>
            </w:r>
            <w:r w:rsidR="00625B5C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серед школярів </w:t>
            </w:r>
            <w:r w:rsidR="004404B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і</w:t>
            </w:r>
            <w:r w:rsidR="00625B5C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молоді</w:t>
            </w:r>
            <w:r w:rsidR="004404B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шляхом створення груп у</w:t>
            </w:r>
            <w:r w:rsidR="00625B5C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соціальних мережах (Facebook, Telegram)та на офіційному сайті Широківської ОТГ </w:t>
            </w:r>
          </w:p>
        </w:tc>
      </w:tr>
    </w:tbl>
    <w:p w:rsidR="00471EA9" w:rsidRPr="0092464A" w:rsidRDefault="00471EA9" w:rsidP="00471EA9">
      <w:pPr>
        <w:rPr>
          <w:rFonts w:ascii="Stolzl Book" w:eastAsia="Arial" w:hAnsi="Stolzl Book" w:cs="Arial"/>
          <w:sz w:val="20"/>
          <w:szCs w:val="20"/>
          <w:lang w:val="uk-UA"/>
        </w:rPr>
      </w:pPr>
    </w:p>
    <w:p w:rsidR="003759E1" w:rsidRPr="0092464A" w:rsidRDefault="00471EA9" w:rsidP="00C264F2">
      <w:pP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2.2 Яким чином </w:t>
      </w:r>
      <w:r w:rsidR="009E0A5D" w:rsidRPr="0092464A">
        <w:rPr>
          <w:rFonts w:ascii="Stolzl Book" w:eastAsia="Arial" w:hAnsi="Stolzl Book" w:cs="Arial"/>
          <w:sz w:val="20"/>
          <w:szCs w:val="20"/>
          <w:lang w:val="uk-UA"/>
        </w:rPr>
        <w:t>адвокаційна к</w:t>
      </w:r>
      <w:r w:rsidR="006E4FF7" w:rsidRPr="0092464A">
        <w:rPr>
          <w:rFonts w:ascii="Stolzl Book" w:eastAsia="Arial" w:hAnsi="Stolzl Book" w:cs="Arial"/>
          <w:sz w:val="20"/>
          <w:szCs w:val="20"/>
          <w:lang w:val="uk-UA"/>
        </w:rPr>
        <w:t>ампанія, яку ви плануєте</w:t>
      </w:r>
      <w:r w:rsidR="009E0A5D" w:rsidRPr="0092464A">
        <w:rPr>
          <w:rFonts w:ascii="Stolzl Book" w:eastAsia="Arial" w:hAnsi="Stolzl Book" w:cs="Arial"/>
          <w:sz w:val="20"/>
          <w:szCs w:val="20"/>
          <w:lang w:val="uk-UA"/>
        </w:rPr>
        <w:t>,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змінить поточну ситуацію</w:t>
      </w:r>
      <w:r w:rsidR="009E0A5D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у вашій громаді? Зазначте</w:t>
      </w:r>
      <w:r w:rsidR="00143D98" w:rsidRPr="0092464A">
        <w:rPr>
          <w:rFonts w:ascii="Stolzl Book" w:eastAsia="Arial" w:hAnsi="Stolzl Book" w:cs="Arial"/>
          <w:sz w:val="20"/>
          <w:szCs w:val="20"/>
          <w:lang w:val="uk-UA"/>
        </w:rPr>
        <w:t>,</w:t>
      </w:r>
      <w:r w:rsidR="009E0A5D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які зміни ви очікуєте на 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локальному та глобальному </w:t>
      </w:r>
      <w:r w:rsidR="009E0A5D" w:rsidRPr="0092464A">
        <w:rPr>
          <w:rFonts w:ascii="Stolzl Book" w:eastAsia="Arial" w:hAnsi="Stolzl Book" w:cs="Arial"/>
          <w:sz w:val="20"/>
          <w:szCs w:val="20"/>
          <w:lang w:val="uk-UA"/>
        </w:rPr>
        <w:t>рівні.</w:t>
      </w:r>
    </w:p>
    <w:p w:rsidR="00D66D07" w:rsidRPr="0092464A" w:rsidRDefault="00D66D07" w:rsidP="00C264F2">
      <w:pPr>
        <w:jc w:val="both"/>
        <w:rPr>
          <w:rFonts w:ascii="Stolzl Book" w:eastAsia="Arial" w:hAnsi="Stolzl Book" w:cs="Arial"/>
          <w:sz w:val="20"/>
          <w:szCs w:val="20"/>
          <w:lang w:val="uk-UA"/>
        </w:rPr>
      </w:pPr>
    </w:p>
    <w:p w:rsidR="00D66D07" w:rsidRPr="0092464A" w:rsidRDefault="00081B3C" w:rsidP="00143D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Локальний рівень: </w:t>
      </w:r>
      <w:r w:rsidR="00B75C36" w:rsidRPr="0092464A">
        <w:rPr>
          <w:rFonts w:ascii="Stolzl Book" w:eastAsia="Arial" w:hAnsi="Stolzl Book" w:cs="Arial"/>
          <w:sz w:val="20"/>
          <w:szCs w:val="20"/>
          <w:lang w:val="uk-UA"/>
        </w:rPr>
        <w:t>робоч</w:t>
      </w:r>
      <w:r w:rsidR="00D66D07" w:rsidRPr="0092464A">
        <w:rPr>
          <w:rFonts w:ascii="Stolzl Book" w:eastAsia="Arial" w:hAnsi="Stolzl Book" w:cs="Arial"/>
          <w:sz w:val="20"/>
          <w:szCs w:val="20"/>
          <w:lang w:val="uk-UA"/>
        </w:rPr>
        <w:t>а група в складі «влада – молодь – бізнес», створена в ході кампанії, зможе зрушити з місця розроблення місцевої Програми підтримки сільської молоді (на сьогодні такої програми в громаді немає). Важливо, що при розробленні будуть враховані дані опитування трьох цільових груп і їхні пропозиції, у т.ч. самої молоді. Завдяки створенню</w:t>
      </w:r>
      <w:r w:rsidR="00625B5C" w:rsidRPr="0092464A">
        <w:rPr>
          <w:rFonts w:ascii="Stolzl Book" w:eastAsia="Arial" w:hAnsi="Stolzl Book" w:cs="Arial"/>
          <w:sz w:val="20"/>
          <w:szCs w:val="20"/>
          <w:lang w:val="uk-UA"/>
        </w:rPr>
        <w:t>груп</w:t>
      </w:r>
      <w:r w:rsidR="004E1E49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у соціальних мережах (Facebook, Telegram), та 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розділу на </w:t>
      </w:r>
      <w:r w:rsidR="004E1E49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офіційному сайті Широківської ОТГ </w:t>
      </w:r>
      <w:r w:rsidR="00D66D07" w:rsidRPr="0092464A">
        <w:rPr>
          <w:rFonts w:ascii="Stolzl Book" w:eastAsia="Arial" w:hAnsi="Stolzl Book" w:cs="Arial"/>
          <w:sz w:val="20"/>
          <w:szCs w:val="20"/>
          <w:lang w:val="uk-UA"/>
        </w:rPr>
        <w:t>з працевлаштування вдасться зібрати в одному місці дані про затребувані професії на території громади, вакансії тощо.</w:t>
      </w:r>
      <w:r w:rsidR="00AB0742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Розроблення 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>П</w:t>
      </w:r>
      <w:r w:rsidR="00AB0742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рограми стане також першим кроком до створення </w:t>
      </w:r>
      <w:r w:rsidR="004E1E49" w:rsidRPr="0092464A">
        <w:rPr>
          <w:rFonts w:ascii="Stolzl Book" w:eastAsia="Arial" w:hAnsi="Stolzl Book" w:cs="Arial"/>
          <w:sz w:val="20"/>
          <w:szCs w:val="20"/>
          <w:lang w:val="uk-UA"/>
        </w:rPr>
        <w:t>«Програми підтримки сільської молоді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на</w:t>
      </w:r>
      <w:r w:rsidR="004E1E49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території Широківської 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>громади</w:t>
      </w:r>
      <w:r w:rsidR="004E1E49" w:rsidRPr="0092464A">
        <w:rPr>
          <w:rFonts w:ascii="Stolzl Book" w:eastAsia="Arial" w:hAnsi="Stolzl Book" w:cs="Arial"/>
          <w:sz w:val="20"/>
          <w:szCs w:val="20"/>
          <w:lang w:val="uk-UA"/>
        </w:rPr>
        <w:t>»</w:t>
      </w:r>
      <w:r w:rsidR="000F61B7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і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>розгляд</w:t>
      </w:r>
      <w:r w:rsidR="000F61B7" w:rsidRPr="0092464A">
        <w:rPr>
          <w:rFonts w:ascii="Stolzl Book" w:eastAsia="Arial" w:hAnsi="Stolzl Book" w:cs="Arial"/>
          <w:sz w:val="20"/>
          <w:szCs w:val="20"/>
          <w:lang w:val="uk-UA"/>
        </w:rPr>
        <w:t>у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можливості </w:t>
      </w:r>
      <w:r w:rsidR="004E1E49" w:rsidRPr="0092464A">
        <w:rPr>
          <w:rFonts w:ascii="Stolzl Book" w:eastAsia="Arial" w:hAnsi="Stolzl Book" w:cs="Arial"/>
          <w:sz w:val="20"/>
          <w:szCs w:val="20"/>
          <w:lang w:val="uk-UA"/>
        </w:rPr>
        <w:t>створення окремого «Центру профорієнтації»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(2022-2023 рр.)</w:t>
      </w:r>
    </w:p>
    <w:p w:rsidR="00471EA9" w:rsidRPr="0092464A" w:rsidRDefault="00D66D07" w:rsidP="001228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>Глобальний рівень:</w:t>
      </w:r>
      <w:r w:rsidR="001228A1" w:rsidRPr="0092464A">
        <w:rPr>
          <w:rFonts w:ascii="Stolzl Book" w:eastAsia="Arial" w:hAnsi="Stolzl Book" w:cs="Arial"/>
          <w:sz w:val="20"/>
          <w:szCs w:val="20"/>
          <w:lang w:val="uk-UA"/>
        </w:rPr>
        <w:t>вперше буде налагоджено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систематичн</w:t>
      </w:r>
      <w:r w:rsidR="001228A1" w:rsidRPr="0092464A">
        <w:rPr>
          <w:rFonts w:ascii="Stolzl Book" w:eastAsia="Arial" w:hAnsi="Stolzl Book" w:cs="Arial"/>
          <w:sz w:val="20"/>
          <w:szCs w:val="20"/>
          <w:lang w:val="uk-UA"/>
        </w:rPr>
        <w:t>успівпрацювлади та бізнесу задля створення можливостей для молоді,що призведе до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зменшення відтоку кадрів і збільшення відсотку працевлаштованої молоді на територій Широківської громади.</w:t>
      </w:r>
      <w:r w:rsidR="001228A1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Приклад цієї співпраці може стати доброю практикою для інших сільських громад України. Розроблення нового або оновлення наявного плану профорієнтаційних заходів із включенням в нього бізнес-тренінгів дозволить школярам дізнатися більше про можливості відкриття в майбутньому власного бізнесу в різних сферах (садиб сільського «зеленого» туризму, реалізація крафтової продукції, виробів декоративно-прикладного мистецтва, товарів легкої промисловості). </w:t>
      </w:r>
    </w:p>
    <w:p w:rsidR="00471EA9" w:rsidRPr="0092464A" w:rsidRDefault="00471EA9" w:rsidP="00471EA9">
      <w:pPr>
        <w:rPr>
          <w:rFonts w:ascii="Stolzl Book" w:eastAsia="Arial" w:hAnsi="Stolzl Book" w:cs="Arial"/>
          <w:sz w:val="20"/>
          <w:szCs w:val="20"/>
          <w:lang w:val="uk-UA"/>
        </w:rPr>
      </w:pPr>
    </w:p>
    <w:p w:rsidR="00471EA9" w:rsidRPr="0092464A" w:rsidRDefault="00471EA9" w:rsidP="00471EA9">
      <w:pPr>
        <w:jc w:val="center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Розділ 3: Результати </w:t>
      </w:r>
      <w:r w:rsidR="009E0A5D" w:rsidRPr="0092464A">
        <w:rPr>
          <w:rFonts w:ascii="Stolzl Book" w:eastAsia="Arial" w:hAnsi="Stolzl Book" w:cs="Arial"/>
          <w:b/>
          <w:sz w:val="20"/>
          <w:szCs w:val="20"/>
          <w:lang w:val="uk-UA"/>
        </w:rPr>
        <w:t>втілення адвокаційної кампанії</w:t>
      </w:r>
    </w:p>
    <w:p w:rsidR="00471EA9" w:rsidRPr="0092464A" w:rsidRDefault="00471EA9" w:rsidP="00471EA9">
      <w:pPr>
        <w:rPr>
          <w:rFonts w:ascii="Stolzl Book" w:eastAsia="Arial" w:hAnsi="Stolzl Book" w:cs="Arial"/>
          <w:sz w:val="20"/>
          <w:szCs w:val="20"/>
          <w:lang w:val="uk-UA"/>
        </w:rPr>
      </w:pPr>
    </w:p>
    <w:p w:rsidR="00471EA9" w:rsidRPr="0092464A" w:rsidRDefault="003759E1" w:rsidP="00081B3C">
      <w:pPr>
        <w:pBdr>
          <w:bar w:val="none" w:sz="0" w:color="auto"/>
        </w:pBdr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3.1 </w:t>
      </w:r>
      <w:r w:rsidR="00471EA9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Чітко і конкретно опишіть результати </w:t>
      </w:r>
      <w:r w:rsidR="009E0A5D" w:rsidRPr="0092464A">
        <w:rPr>
          <w:rFonts w:ascii="Stolzl Book" w:eastAsia="Arial" w:hAnsi="Stolzl Book" w:cs="Arial"/>
          <w:sz w:val="20"/>
          <w:szCs w:val="20"/>
          <w:lang w:val="uk-UA"/>
        </w:rPr>
        <w:t>адвокаційної кампанії</w:t>
      </w:r>
      <w:r w:rsidR="00471EA9" w:rsidRPr="0092464A">
        <w:rPr>
          <w:rFonts w:ascii="Stolzl Book" w:eastAsia="Arial" w:hAnsi="Stolzl Book" w:cs="Arial"/>
          <w:sz w:val="20"/>
          <w:szCs w:val="20"/>
          <w:lang w:val="uk-UA"/>
        </w:rPr>
        <w:t>.</w:t>
      </w:r>
    </w:p>
    <w:p w:rsidR="00AB0742" w:rsidRPr="0092464A" w:rsidRDefault="00AB0742" w:rsidP="00081B3C">
      <w:pPr>
        <w:pBdr>
          <w:bar w:val="none" w:sz="0" w:color="auto"/>
        </w:pBdr>
        <w:rPr>
          <w:rFonts w:ascii="Stolzl Book" w:eastAsia="Arial" w:hAnsi="Stolzl Book" w:cs="Arial"/>
          <w:sz w:val="20"/>
          <w:szCs w:val="20"/>
          <w:lang w:val="uk-UA"/>
        </w:rPr>
      </w:pPr>
    </w:p>
    <w:p w:rsidR="006F18CA" w:rsidRPr="0092464A" w:rsidRDefault="006F18CA" w:rsidP="00AB0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1. 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Опитано не менше </w:t>
      </w:r>
      <w:r w:rsidR="00367E13" w:rsidRPr="0092464A">
        <w:rPr>
          <w:rFonts w:ascii="Stolzl Book" w:eastAsia="Arial" w:hAnsi="Stolzl Book" w:cs="Arial"/>
          <w:sz w:val="20"/>
          <w:szCs w:val="20"/>
          <w:lang w:val="uk-UA"/>
        </w:rPr>
        <w:t>150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представників шкільної молоді, </w:t>
      </w:r>
      <w:r w:rsidR="00E46198" w:rsidRPr="0092464A">
        <w:rPr>
          <w:rFonts w:ascii="Stolzl Book" w:eastAsia="Arial" w:hAnsi="Stolzl Book" w:cs="Arial"/>
          <w:sz w:val="20"/>
          <w:szCs w:val="20"/>
          <w:lang w:val="uk-UA"/>
        </w:rPr>
        <w:t>100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молоді 19-35, 50 представників бізнесу. Результати опитування презентовані публічно під час круглого столу.</w:t>
      </w:r>
    </w:p>
    <w:p w:rsidR="006F18CA" w:rsidRPr="0092464A" w:rsidRDefault="006F18CA" w:rsidP="00AB0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>2.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Участь у круглому столі взяли не менше </w:t>
      </w:r>
      <w:r w:rsidR="00CF2418" w:rsidRPr="0092464A">
        <w:rPr>
          <w:rFonts w:ascii="Stolzl Book" w:eastAsia="Arial" w:hAnsi="Stolzl Book" w:cs="Arial"/>
          <w:sz w:val="20"/>
          <w:szCs w:val="20"/>
          <w:lang w:val="uk-UA"/>
        </w:rPr>
        <w:t>2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0 осіб</w:t>
      </w:r>
      <w:r w:rsidR="000005DA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(враховуючи карантинні обмеження)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, у т.ч. представники виконкому Широківської сільської ради, депутати, підприємці,представники молоді, Молодіжної ради.</w:t>
      </w:r>
    </w:p>
    <w:p w:rsidR="00AB0742" w:rsidRPr="0092464A" w:rsidRDefault="006F18CA" w:rsidP="00AB0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>3</w:t>
      </w:r>
      <w:r w:rsidR="00AB0742"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. </w:t>
      </w:r>
      <w:r w:rsidR="00AB0742" w:rsidRPr="0092464A">
        <w:rPr>
          <w:rFonts w:ascii="Stolzl Book" w:eastAsia="Arial" w:hAnsi="Stolzl Book" w:cs="Arial"/>
          <w:sz w:val="20"/>
          <w:szCs w:val="20"/>
          <w:lang w:val="uk-UA"/>
        </w:rPr>
        <w:t>Створена робоча група (комітету) в складі «молодь – влада – бізнес» для пошуку рішень з проблемних питань, що стосуються розширення можливостей для молоді в громаді.</w:t>
      </w:r>
    </w:p>
    <w:p w:rsidR="00AB0742" w:rsidRPr="0092464A" w:rsidRDefault="006F18CA" w:rsidP="00AB07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>4</w:t>
      </w:r>
      <w:r w:rsidR="00AB0742"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. </w:t>
      </w:r>
      <w:r w:rsidR="00AB0742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Розроблені пропозиції до виконкому сільської ради щодо розробки місцевої Програми підтримки сільської молоді, де зокрема буде </w:t>
      </w:r>
      <w:r w:rsidR="000F61B7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запропоновано план інформаційних заходів і заходів неформальної освіти. </w:t>
      </w:r>
    </w:p>
    <w:p w:rsidR="00AB0742" w:rsidRPr="0092464A" w:rsidRDefault="006F18CA" w:rsidP="00143D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>5.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Створен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>і</w:t>
      </w:r>
      <w:r w:rsidR="00946F61">
        <w:rPr>
          <w:rFonts w:ascii="Stolzl Book" w:eastAsia="Arial" w:hAnsi="Stolzl Book" w:cs="Arial"/>
          <w:sz w:val="20"/>
          <w:szCs w:val="20"/>
          <w:lang w:val="uk-UA"/>
        </w:rPr>
        <w:t xml:space="preserve"> </w:t>
      </w:r>
      <w:r w:rsidR="0099645C" w:rsidRPr="0092464A">
        <w:rPr>
          <w:rFonts w:ascii="Stolzl Book" w:eastAsia="Arial" w:hAnsi="Stolzl Book" w:cs="Arial"/>
          <w:sz w:val="20"/>
          <w:szCs w:val="20"/>
          <w:lang w:val="uk-UA"/>
        </w:rPr>
        <w:t>груп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>и</w:t>
      </w:r>
      <w:r w:rsidR="00946F61">
        <w:rPr>
          <w:rFonts w:ascii="Stolzl Book" w:eastAsia="Arial" w:hAnsi="Stolzl Book" w:cs="Arial"/>
          <w:sz w:val="20"/>
          <w:szCs w:val="20"/>
          <w:lang w:val="uk-UA"/>
        </w:rPr>
        <w:t xml:space="preserve"> </w:t>
      </w:r>
      <w:r w:rsidR="0099645C" w:rsidRPr="0092464A">
        <w:rPr>
          <w:rFonts w:ascii="Stolzl Book" w:eastAsia="Arial" w:hAnsi="Stolzl Book" w:cs="Arial"/>
          <w:sz w:val="20"/>
          <w:szCs w:val="20"/>
          <w:lang w:val="uk-UA"/>
        </w:rPr>
        <w:t>у соціальних мережах (Facebook, Telegram) та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розділ</w:t>
      </w:r>
      <w:r w:rsidR="0099645C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на офіційному сайті Широківської ОТГ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з працевлаштування молоді Широківської громади. </w:t>
      </w:r>
    </w:p>
    <w:p w:rsidR="006F18CA" w:rsidRPr="0092464A" w:rsidRDefault="006F18CA" w:rsidP="00143D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6. 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Налагоджено співпрацю «влада – бізнес» задля вирішення актуальних проблем молоді громаді.</w:t>
      </w:r>
    </w:p>
    <w:p w:rsidR="00081B3C" w:rsidRPr="0092464A" w:rsidRDefault="006F18CA" w:rsidP="00143D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>7.</w:t>
      </w:r>
      <w:r w:rsidR="00C12681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Створення </w:t>
      </w:r>
      <w:r w:rsidR="00E32F76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та популяризація серед молоді </w:t>
      </w:r>
      <w:r w:rsidR="00C12681" w:rsidRPr="0092464A">
        <w:rPr>
          <w:rFonts w:ascii="Stolzl Book" w:eastAsia="Arial" w:hAnsi="Stolzl Book" w:cs="Arial"/>
          <w:sz w:val="20"/>
          <w:szCs w:val="20"/>
          <w:lang w:val="uk-UA"/>
        </w:rPr>
        <w:t>гасла «П</w:t>
      </w:r>
      <w:r w:rsidR="00E42E4C" w:rsidRPr="0092464A">
        <w:rPr>
          <w:rFonts w:ascii="Stolzl Book" w:eastAsia="Arial" w:hAnsi="Stolzl Book" w:cs="Arial"/>
          <w:sz w:val="20"/>
          <w:szCs w:val="20"/>
          <w:lang w:val="uk-UA"/>
        </w:rPr>
        <w:t>рацевлаштування в селі</w:t>
      </w:r>
      <w:r w:rsidR="00C12681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–</w:t>
      </w:r>
      <w:r w:rsidR="00E42E4C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це модно</w:t>
      </w:r>
      <w:r w:rsidR="00196CFE" w:rsidRPr="0092464A">
        <w:rPr>
          <w:rFonts w:ascii="Stolzl Book" w:eastAsia="Arial" w:hAnsi="Stolzl Book" w:cs="Arial"/>
          <w:sz w:val="20"/>
          <w:szCs w:val="20"/>
          <w:lang w:val="uk-UA"/>
        </w:rPr>
        <w:t>!».</w:t>
      </w:r>
    </w:p>
    <w:p w:rsidR="00196CFE" w:rsidRPr="0092464A" w:rsidRDefault="00196CFE" w:rsidP="00143D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8. 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Опубліковано не менше 8 публікацій на тему кампанії у ЗМІ громади, на сайті громади та партнерів.</w:t>
      </w:r>
    </w:p>
    <w:p w:rsidR="00471EA9" w:rsidRPr="0092464A" w:rsidRDefault="00471EA9" w:rsidP="00471EA9">
      <w:pPr>
        <w:rPr>
          <w:rFonts w:ascii="Stolzl Book" w:eastAsia="Arial" w:hAnsi="Stolzl Book" w:cs="Arial"/>
          <w:sz w:val="20"/>
          <w:szCs w:val="20"/>
          <w:lang w:val="uk-UA"/>
        </w:rPr>
      </w:pPr>
    </w:p>
    <w:p w:rsidR="00143D98" w:rsidRPr="0092464A" w:rsidRDefault="003759E1" w:rsidP="003E4FB0">
      <w:pPr>
        <w:pBdr>
          <w:bar w:val="none" w:sz="0" w:color="auto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3.2 </w:t>
      </w:r>
      <w:r w:rsidR="00471EA9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Як саме заплановані заходи / компоненти </w:t>
      </w:r>
      <w:r w:rsidR="009E0A5D" w:rsidRPr="0092464A">
        <w:rPr>
          <w:rFonts w:ascii="Stolzl Book" w:eastAsia="Arial" w:hAnsi="Stolzl Book" w:cs="Arial"/>
          <w:sz w:val="20"/>
          <w:szCs w:val="20"/>
          <w:lang w:val="uk-UA"/>
        </w:rPr>
        <w:t>адвокаційної кампанії</w:t>
      </w:r>
      <w:r w:rsidR="00471EA9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забезпечать досягнення </w:t>
      </w:r>
      <w:r w:rsidR="009E0A5D" w:rsidRPr="0092464A">
        <w:rPr>
          <w:rFonts w:ascii="Stolzl Book" w:eastAsia="Arial" w:hAnsi="Stolzl Book" w:cs="Arial"/>
          <w:sz w:val="20"/>
          <w:szCs w:val="20"/>
          <w:lang w:val="uk-UA"/>
        </w:rPr>
        <w:t>очікуваних результатів</w:t>
      </w:r>
      <w:r w:rsidR="00471EA9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? </w:t>
      </w:r>
    </w:p>
    <w:p w:rsidR="006F18CA" w:rsidRPr="0092464A" w:rsidRDefault="006F18CA" w:rsidP="003E4FB0">
      <w:pPr>
        <w:pBdr>
          <w:bar w:val="none" w:sz="0" w:color="auto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</w:p>
    <w:p w:rsidR="00152134" w:rsidRPr="0092464A" w:rsidRDefault="00152134" w:rsidP="004404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7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1. </w:t>
      </w:r>
      <w:r w:rsidR="0022770B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Анкетування серед </w:t>
      </w:r>
      <w:r w:rsidR="00D8679C" w:rsidRPr="0092464A">
        <w:rPr>
          <w:rFonts w:ascii="Stolzl Book" w:eastAsia="Arial" w:hAnsi="Stolzl Book" w:cs="Arial"/>
          <w:sz w:val="20"/>
          <w:szCs w:val="20"/>
          <w:lang w:val="uk-UA"/>
        </w:rPr>
        <w:t>цільових гру</w:t>
      </w:r>
      <w:r w:rsidR="003E4FB0" w:rsidRPr="0092464A">
        <w:rPr>
          <w:rFonts w:ascii="Stolzl Book" w:eastAsia="Arial" w:hAnsi="Stolzl Book" w:cs="Arial"/>
          <w:sz w:val="20"/>
          <w:szCs w:val="20"/>
          <w:lang w:val="uk-UA"/>
        </w:rPr>
        <w:t>п: школярі, молодь, підприємці.</w:t>
      </w:r>
      <w:r w:rsidR="0099645C" w:rsidRPr="0092464A">
        <w:rPr>
          <w:rFonts w:ascii="Stolzl Book" w:eastAsia="Arial" w:hAnsi="Stolzl Book" w:cs="Arial"/>
          <w:sz w:val="20"/>
          <w:szCs w:val="20"/>
          <w:lang w:val="uk-UA"/>
        </w:rPr>
        <w:t>(Одним</w:t>
      </w:r>
      <w:r w:rsidR="000F61B7" w:rsidRPr="0092464A">
        <w:rPr>
          <w:rFonts w:ascii="Stolzl Book" w:eastAsia="Arial" w:hAnsi="Stolzl Book" w:cs="Arial"/>
          <w:sz w:val="20"/>
          <w:szCs w:val="20"/>
          <w:lang w:val="uk-UA"/>
        </w:rPr>
        <w:t>и</w:t>
      </w:r>
      <w:r w:rsidR="0099645C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з питань анкети буде: «Чи хоче молодь працювати в Широківській громаді»</w:t>
      </w:r>
      <w:r w:rsidR="000F61B7" w:rsidRPr="0092464A">
        <w:rPr>
          <w:rFonts w:ascii="Stolzl Book" w:eastAsia="Arial" w:hAnsi="Stolzl Book" w:cs="Arial"/>
          <w:sz w:val="20"/>
          <w:szCs w:val="20"/>
          <w:lang w:val="uk-UA"/>
        </w:rPr>
        <w:t>; «Які вміння та навички хоче отримати молодь поза межами шкільної програми?»; «Які заходи з неформальної освіти хоче відвідувати?»</w:t>
      </w:r>
      <w:r w:rsidR="0099645C" w:rsidRPr="0092464A">
        <w:rPr>
          <w:rFonts w:ascii="Stolzl Book" w:eastAsia="Arial" w:hAnsi="Stolzl Book" w:cs="Arial"/>
          <w:sz w:val="20"/>
          <w:szCs w:val="20"/>
          <w:lang w:val="uk-UA"/>
        </w:rPr>
        <w:t>)</w:t>
      </w:r>
    </w:p>
    <w:p w:rsidR="001E6657" w:rsidRPr="0092464A" w:rsidRDefault="001E6657" w:rsidP="00CF2418">
      <w:pPr>
        <w:pStyle w:val="1"/>
        <w:rPr>
          <w:rFonts w:eastAsia="Arial"/>
          <w:lang w:val="uk-UA"/>
        </w:rPr>
      </w:pPr>
      <w:r w:rsidRPr="0092464A">
        <w:rPr>
          <w:rFonts w:eastAsia="Arial"/>
          <w:lang w:val="uk-UA"/>
        </w:rPr>
        <w:lastRenderedPageBreak/>
        <w:t>2. Проведе</w:t>
      </w:r>
      <w:r w:rsidR="004404B1" w:rsidRPr="0092464A">
        <w:rPr>
          <w:rFonts w:eastAsia="Arial"/>
          <w:lang w:val="uk-UA"/>
        </w:rPr>
        <w:t>ння</w:t>
      </w:r>
      <w:r w:rsidRPr="0092464A">
        <w:rPr>
          <w:rFonts w:eastAsia="Arial"/>
          <w:lang w:val="uk-UA"/>
        </w:rPr>
        <w:t xml:space="preserve"> статистич</w:t>
      </w:r>
      <w:r w:rsidR="004404B1" w:rsidRPr="0092464A">
        <w:rPr>
          <w:rFonts w:eastAsia="Arial"/>
          <w:lang w:val="uk-UA"/>
        </w:rPr>
        <w:t>ного</w:t>
      </w:r>
      <w:r w:rsidRPr="0092464A">
        <w:rPr>
          <w:rFonts w:eastAsia="Arial"/>
          <w:lang w:val="uk-UA"/>
        </w:rPr>
        <w:t xml:space="preserve"> аналіз</w:t>
      </w:r>
      <w:r w:rsidR="004404B1" w:rsidRPr="0092464A">
        <w:rPr>
          <w:rFonts w:eastAsia="Arial"/>
          <w:lang w:val="uk-UA"/>
        </w:rPr>
        <w:t>у</w:t>
      </w:r>
      <w:r w:rsidRPr="0092464A">
        <w:rPr>
          <w:rFonts w:eastAsia="Arial"/>
          <w:lang w:val="uk-UA"/>
        </w:rPr>
        <w:t xml:space="preserve"> по</w:t>
      </w:r>
      <w:r w:rsidR="004404B1" w:rsidRPr="0092464A">
        <w:rPr>
          <w:rFonts w:eastAsia="Arial"/>
          <w:lang w:val="uk-UA"/>
        </w:rPr>
        <w:t xml:space="preserve"> виявленню рівня</w:t>
      </w:r>
      <w:r w:rsidRPr="0092464A">
        <w:rPr>
          <w:rFonts w:eastAsia="Arial"/>
          <w:lang w:val="uk-UA"/>
        </w:rPr>
        <w:t xml:space="preserve"> безробіт</w:t>
      </w:r>
      <w:r w:rsidR="004404B1" w:rsidRPr="0092464A">
        <w:rPr>
          <w:rFonts w:eastAsia="Arial"/>
          <w:lang w:val="uk-UA"/>
        </w:rPr>
        <w:t>тя</w:t>
      </w:r>
      <w:r w:rsidRPr="0092464A">
        <w:rPr>
          <w:rFonts w:eastAsia="Arial"/>
          <w:lang w:val="uk-UA"/>
        </w:rPr>
        <w:t xml:space="preserve"> молоді і існуючих вакансі</w:t>
      </w:r>
      <w:r w:rsidR="004404B1" w:rsidRPr="0092464A">
        <w:rPr>
          <w:rFonts w:eastAsia="Arial"/>
          <w:lang w:val="uk-UA"/>
        </w:rPr>
        <w:t>й</w:t>
      </w:r>
      <w:r w:rsidRPr="0092464A">
        <w:rPr>
          <w:rFonts w:eastAsia="Arial"/>
          <w:lang w:val="uk-UA"/>
        </w:rPr>
        <w:t xml:space="preserve"> в </w:t>
      </w:r>
      <w:r w:rsidR="004404B1" w:rsidRPr="0092464A">
        <w:rPr>
          <w:rFonts w:eastAsia="Arial"/>
          <w:lang w:val="uk-UA"/>
        </w:rPr>
        <w:t xml:space="preserve">Широківській </w:t>
      </w:r>
      <w:r w:rsidRPr="0092464A">
        <w:rPr>
          <w:rFonts w:eastAsia="Arial"/>
          <w:lang w:val="uk-UA"/>
        </w:rPr>
        <w:t>ОТГ. За рахунок попередньо проведеного анкетування.</w:t>
      </w:r>
    </w:p>
    <w:p w:rsidR="00152134" w:rsidRPr="0092464A" w:rsidRDefault="001E6657" w:rsidP="00F505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7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>3</w:t>
      </w:r>
      <w:r w:rsidR="00152134" w:rsidRPr="0092464A">
        <w:rPr>
          <w:rFonts w:ascii="Stolzl Book" w:eastAsia="Arial" w:hAnsi="Stolzl Book" w:cs="Arial"/>
          <w:sz w:val="20"/>
          <w:szCs w:val="20"/>
          <w:lang w:val="uk-UA"/>
        </w:rPr>
        <w:t>.</w:t>
      </w:r>
      <w:r w:rsidR="00D8679C" w:rsidRPr="0092464A">
        <w:rPr>
          <w:rFonts w:ascii="Stolzl Book" w:eastAsia="Arial" w:hAnsi="Stolzl Book" w:cs="Arial"/>
          <w:sz w:val="20"/>
          <w:szCs w:val="20"/>
          <w:lang w:val="uk-UA"/>
        </w:rPr>
        <w:t>Круглий стіл з презентаці</w:t>
      </w:r>
      <w:r w:rsidR="0041700E" w:rsidRPr="0092464A">
        <w:rPr>
          <w:rFonts w:ascii="Stolzl Book" w:eastAsia="Arial" w:hAnsi="Stolzl Book" w:cs="Arial"/>
          <w:sz w:val="20"/>
          <w:szCs w:val="20"/>
          <w:lang w:val="uk-UA"/>
        </w:rPr>
        <w:t>єю</w:t>
      </w:r>
      <w:r w:rsidR="00D8679C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та обговорення</w:t>
      </w:r>
      <w:r w:rsidR="0041700E" w:rsidRPr="0092464A">
        <w:rPr>
          <w:rFonts w:ascii="Stolzl Book" w:eastAsia="Arial" w:hAnsi="Stolzl Book" w:cs="Arial"/>
          <w:sz w:val="20"/>
          <w:szCs w:val="20"/>
          <w:lang w:val="uk-UA"/>
        </w:rPr>
        <w:t>м</w:t>
      </w:r>
      <w:r w:rsidR="00D8679C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результатів анкетування – за участі представників Широківської сільської ради, відділу освіти, бізнесу, Молодіжної ради та власне молоді.</w:t>
      </w:r>
    </w:p>
    <w:p w:rsidR="00F5055C" w:rsidRPr="0092464A" w:rsidRDefault="001E6657" w:rsidP="00F505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7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>4</w:t>
      </w:r>
      <w:r w:rsidR="00F5055C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. Засідання Молодіжної ради з напрацюванням пропозицій </w:t>
      </w:r>
      <w:r w:rsidR="005332AE" w:rsidRPr="0092464A">
        <w:rPr>
          <w:rFonts w:ascii="Stolzl Book" w:eastAsia="Arial" w:hAnsi="Stolzl Book" w:cs="Arial"/>
          <w:sz w:val="20"/>
          <w:szCs w:val="20"/>
          <w:lang w:val="uk-UA"/>
        </w:rPr>
        <w:t>до Широківської сільської ради.</w:t>
      </w:r>
    </w:p>
    <w:p w:rsidR="001E6657" w:rsidRPr="0092464A" w:rsidRDefault="001E6657" w:rsidP="001E66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7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5. 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>Моніторинг н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апрацюва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нь 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робочої групи, розроблен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>их</w:t>
      </w:r>
      <w:r w:rsidR="00946F61">
        <w:rPr>
          <w:rFonts w:ascii="Stolzl Book" w:eastAsia="Arial" w:hAnsi="Stolzl Book" w:cs="Arial"/>
          <w:sz w:val="20"/>
          <w:szCs w:val="20"/>
          <w:lang w:val="uk-UA"/>
        </w:rPr>
        <w:t xml:space="preserve"> 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пропозиці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>й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до проєкту «Програми підтримки сільської молоді території Широківської 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>громади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».</w:t>
      </w:r>
    </w:p>
    <w:p w:rsidR="005332AE" w:rsidRPr="0092464A" w:rsidRDefault="004404B1" w:rsidP="00F505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7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>Пропозиції щодо с</w:t>
      </w:r>
      <w:r w:rsidR="001E6657" w:rsidRPr="0092464A">
        <w:rPr>
          <w:rFonts w:ascii="Stolzl Book" w:eastAsia="Arial" w:hAnsi="Stolzl Book" w:cs="Arial"/>
          <w:sz w:val="20"/>
          <w:szCs w:val="20"/>
          <w:lang w:val="uk-UA"/>
        </w:rPr>
        <w:t>творення окремого «Центру профорієнтації» молоді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(2022-2023 рр.)</w:t>
      </w:r>
    </w:p>
    <w:p w:rsidR="00471EA9" w:rsidRPr="0092464A" w:rsidRDefault="001E6657" w:rsidP="004404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7" w:color="000000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>6</w:t>
      </w:r>
      <w:r w:rsidR="006F18CA" w:rsidRPr="0092464A">
        <w:rPr>
          <w:rFonts w:ascii="Stolzl Book" w:eastAsia="Arial" w:hAnsi="Stolzl Book" w:cs="Arial"/>
          <w:sz w:val="20"/>
          <w:szCs w:val="20"/>
          <w:lang w:val="uk-UA"/>
        </w:rPr>
        <w:t>. Розробка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та адміністрування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груп у соціальних мережах (Facebook, Telegram) та </w:t>
      </w:r>
      <w:r w:rsidR="004404B1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розділу 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на офіційному сайті Широківської ОТГ </w:t>
      </w:r>
      <w:r w:rsidR="005332AE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з працевлаштування 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молоді </w:t>
      </w:r>
      <w:r w:rsidR="005332AE" w:rsidRPr="0092464A">
        <w:rPr>
          <w:rFonts w:ascii="Stolzl Book" w:eastAsia="Arial" w:hAnsi="Stolzl Book" w:cs="Arial"/>
          <w:sz w:val="20"/>
          <w:szCs w:val="20"/>
          <w:lang w:val="uk-UA"/>
        </w:rPr>
        <w:t>на території Широківської громади.</w:t>
      </w:r>
    </w:p>
    <w:p w:rsidR="0047036C" w:rsidRPr="0092464A" w:rsidRDefault="001E6657" w:rsidP="00D867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7" w:color="000000"/>
        </w:pBdr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>7</w:t>
      </w:r>
      <w:r w:rsidR="0047036C" w:rsidRPr="0092464A">
        <w:rPr>
          <w:rFonts w:ascii="Stolzl Book" w:eastAsia="Arial" w:hAnsi="Stolzl Book" w:cs="Arial"/>
          <w:sz w:val="20"/>
          <w:szCs w:val="20"/>
          <w:lang w:val="uk-UA"/>
        </w:rPr>
        <w:t>. Активне висвітлення заходів кампанії на сторінках учасників і партнерів у соцмережах, у ЗМІ.</w:t>
      </w:r>
    </w:p>
    <w:p w:rsidR="000F61B7" w:rsidRPr="0092464A" w:rsidRDefault="000F61B7" w:rsidP="00D867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7" w:color="000000"/>
        </w:pBdr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8. Інформування про хід кампанії, а в подальшому – про навчальні та професійні можливості безпосередньо в начальних закладах (інформаційні стенди). </w:t>
      </w:r>
    </w:p>
    <w:p w:rsidR="00471EA9" w:rsidRPr="0092464A" w:rsidRDefault="00471EA9" w:rsidP="00471EA9">
      <w:pPr>
        <w:rPr>
          <w:rFonts w:ascii="Stolzl Book" w:eastAsia="Arial" w:hAnsi="Stolzl Book" w:cs="Arial"/>
          <w:sz w:val="20"/>
          <w:szCs w:val="20"/>
          <w:lang w:val="uk-UA"/>
        </w:rPr>
      </w:pPr>
    </w:p>
    <w:p w:rsidR="00471EA9" w:rsidRPr="0092464A" w:rsidRDefault="00471EA9" w:rsidP="00DF6FCE">
      <w:pPr>
        <w:jc w:val="center"/>
        <w:rPr>
          <w:rFonts w:ascii="Stolzl Book" w:eastAsia="Arial" w:hAnsi="Stolzl Book" w:cs="Arial"/>
          <w:sz w:val="20"/>
          <w:szCs w:val="20"/>
          <w:lang w:val="uk-UA"/>
        </w:rPr>
      </w:pPr>
      <w:bookmarkStart w:id="1" w:name="_heading=h.30j0zll" w:colFirst="0" w:colLast="0"/>
      <w:bookmarkEnd w:id="1"/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Розділ 4: </w:t>
      </w:r>
      <w:r w:rsidR="00DF6FCE" w:rsidRPr="0092464A">
        <w:rPr>
          <w:rFonts w:ascii="Stolzl Book" w:eastAsia="Arial" w:hAnsi="Stolzl Book" w:cs="Arial"/>
          <w:b/>
          <w:sz w:val="20"/>
          <w:szCs w:val="20"/>
          <w:lang w:val="uk-UA"/>
        </w:rPr>
        <w:t>План адвокаційної кампанії</w:t>
      </w:r>
    </w:p>
    <w:p w:rsidR="00471EA9" w:rsidRPr="0092464A" w:rsidRDefault="00471EA9" w:rsidP="00471EA9">
      <w:pPr>
        <w:jc w:val="center"/>
        <w:rPr>
          <w:rFonts w:ascii="Stolzl Book" w:eastAsia="Arial" w:hAnsi="Stolzl Book" w:cs="Arial"/>
          <w:sz w:val="20"/>
          <w:szCs w:val="20"/>
          <w:lang w:val="uk-UA"/>
        </w:rPr>
      </w:pPr>
    </w:p>
    <w:p w:rsidR="0001459B" w:rsidRPr="0092464A" w:rsidRDefault="003759E1" w:rsidP="003759E1">
      <w:pPr>
        <w:pBdr>
          <w:bar w:val="none" w:sz="0" w:color="auto"/>
        </w:pBdr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4.1 </w:t>
      </w:r>
      <w:r w:rsidR="00471EA9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Опишіть всі заплановані заходи / компоненти </w:t>
      </w:r>
      <w:r w:rsidR="00DF6FCE" w:rsidRPr="0092464A">
        <w:rPr>
          <w:rFonts w:ascii="Stolzl Book" w:eastAsia="Arial" w:hAnsi="Stolzl Book" w:cs="Arial"/>
          <w:sz w:val="20"/>
          <w:szCs w:val="20"/>
          <w:lang w:val="uk-UA"/>
        </w:rPr>
        <w:t>адвокаційної кампанії</w:t>
      </w:r>
      <w:r w:rsidR="00471EA9" w:rsidRPr="0092464A">
        <w:rPr>
          <w:rFonts w:ascii="Stolzl Book" w:eastAsia="Arial" w:hAnsi="Stolzl Book" w:cs="Arial"/>
          <w:sz w:val="20"/>
          <w:szCs w:val="20"/>
          <w:lang w:val="uk-UA"/>
        </w:rPr>
        <w:t>.</w:t>
      </w:r>
    </w:p>
    <w:p w:rsidR="00196CFE" w:rsidRPr="0092464A" w:rsidRDefault="00196CFE" w:rsidP="003759E1">
      <w:pPr>
        <w:pBdr>
          <w:bar w:val="none" w:sz="0" w:color="auto"/>
        </w:pBdr>
        <w:rPr>
          <w:rFonts w:ascii="Stolzl Book" w:eastAsia="Arial" w:hAnsi="Stolzl Book" w:cs="Arial"/>
          <w:i/>
          <w:sz w:val="20"/>
          <w:szCs w:val="20"/>
          <w:lang w:val="uk-UA"/>
        </w:rPr>
      </w:pPr>
    </w:p>
    <w:p w:rsidR="00196CFE" w:rsidRPr="0092464A" w:rsidRDefault="003D38AC" w:rsidP="00796E6D">
      <w:pPr>
        <w:pBdr>
          <w:bar w:val="none" w:sz="0" w:color="auto"/>
        </w:pBdr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i/>
          <w:sz w:val="20"/>
          <w:szCs w:val="20"/>
          <w:lang w:val="uk-UA"/>
        </w:rPr>
        <w:t xml:space="preserve">Примітка: ви можете додавати/прибирати рядки відповідно до запланованої вами діяльності в межах адвокаційної кампанії. 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2"/>
        <w:gridCol w:w="2268"/>
        <w:gridCol w:w="1914"/>
        <w:gridCol w:w="1743"/>
        <w:gridCol w:w="1843"/>
        <w:gridCol w:w="1134"/>
      </w:tblGrid>
      <w:tr w:rsidR="00367E13" w:rsidRPr="0092464A" w:rsidTr="00D8679C">
        <w:tc>
          <w:tcPr>
            <w:tcW w:w="9464" w:type="dxa"/>
            <w:gridSpan w:val="6"/>
            <w:shd w:val="clear" w:color="auto" w:fill="BFBFBF" w:themeFill="background1" w:themeFillShade="BF"/>
          </w:tcPr>
          <w:p w:rsidR="00DF6FCE" w:rsidRPr="0092464A" w:rsidRDefault="00D8679C" w:rsidP="00DF6FCE">
            <w:pPr>
              <w:numPr>
                <w:ilvl w:val="0"/>
                <w:numId w:val="21"/>
              </w:num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Завдання: Провести опитування серед 3-х цільових груп.</w:t>
            </w:r>
          </w:p>
        </w:tc>
      </w:tr>
      <w:tr w:rsidR="00367E13" w:rsidRPr="0092464A" w:rsidTr="002D70D3">
        <w:trPr>
          <w:trHeight w:val="977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:rsidR="00FD36AB" w:rsidRPr="0092464A" w:rsidRDefault="00FD36AB" w:rsidP="00D8679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№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FD36AB" w:rsidRPr="0092464A" w:rsidRDefault="00FD36AB" w:rsidP="00D8679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Конкретні дії:</w:t>
            </w:r>
          </w:p>
          <w:p w:rsidR="00FD36AB" w:rsidRPr="0092464A" w:rsidRDefault="00FD36AB" w:rsidP="00D8679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(Що робимо?)</w:t>
            </w: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FD36AB" w:rsidRPr="0092464A" w:rsidRDefault="00FD36AB" w:rsidP="00D8679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Інструменти/ методи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D36AB" w:rsidRPr="0092464A" w:rsidRDefault="00FD36AB" w:rsidP="00D8679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Необхідні ресурси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FD36AB" w:rsidRPr="0092464A" w:rsidRDefault="00FD36AB" w:rsidP="00D8679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Відповідальна особа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D36AB" w:rsidRPr="0092464A" w:rsidRDefault="00FD36AB" w:rsidP="00D8679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Дата виконання</w:t>
            </w:r>
          </w:p>
        </w:tc>
      </w:tr>
      <w:tr w:rsidR="00367E13" w:rsidRPr="0092464A" w:rsidTr="002D70D3">
        <w:tc>
          <w:tcPr>
            <w:tcW w:w="562" w:type="dxa"/>
          </w:tcPr>
          <w:p w:rsidR="00FD36AB" w:rsidRPr="0092464A" w:rsidRDefault="0047036C" w:rsidP="0022770B">
            <w:p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1.1</w:t>
            </w:r>
          </w:p>
        </w:tc>
        <w:tc>
          <w:tcPr>
            <w:tcW w:w="2268" w:type="dxa"/>
          </w:tcPr>
          <w:p w:rsidR="00FD36AB" w:rsidRPr="0092464A" w:rsidRDefault="00A362E7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Проведення а</w:t>
            </w:r>
            <w:r w:rsidR="0022770B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нкетування</w:t>
            </w:r>
            <w:r w:rsidR="00D8679C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(онлайн</w:t>
            </w:r>
            <w:r w:rsidR="0067535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) </w:t>
            </w:r>
            <w:r w:rsidR="00D8679C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серед 3-х цільових груп:</w:t>
            </w:r>
          </w:p>
          <w:p w:rsidR="00D8679C" w:rsidRPr="0092464A" w:rsidRDefault="00D8679C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школярі 14-17;</w:t>
            </w:r>
          </w:p>
          <w:p w:rsidR="00D8679C" w:rsidRPr="0092464A" w:rsidRDefault="00D8679C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молодь 19-35 років;</w:t>
            </w:r>
          </w:p>
          <w:p w:rsidR="00D8679C" w:rsidRPr="0092464A" w:rsidRDefault="00D8679C" w:rsidP="00D8679C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- працедавці. </w:t>
            </w:r>
          </w:p>
        </w:tc>
        <w:tc>
          <w:tcPr>
            <w:tcW w:w="1914" w:type="dxa"/>
          </w:tcPr>
          <w:p w:rsidR="00FD36AB" w:rsidRPr="0092464A" w:rsidRDefault="002D70D3" w:rsidP="002D70D3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Онлайн-опитування, поширення е-форм у соцмережах, за особистими контактами</w:t>
            </w:r>
          </w:p>
        </w:tc>
        <w:tc>
          <w:tcPr>
            <w:tcW w:w="1743" w:type="dxa"/>
          </w:tcPr>
          <w:p w:rsidR="002D70D3" w:rsidRPr="0092464A" w:rsidRDefault="005332AE" w:rsidP="002D70D3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Доступ до І</w:t>
            </w:r>
            <w:r w:rsidR="0022770B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нтернету</w:t>
            </w:r>
          </w:p>
          <w:p w:rsidR="002D70D3" w:rsidRPr="0092464A" w:rsidRDefault="002D70D3" w:rsidP="002D70D3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Ручки</w:t>
            </w:r>
          </w:p>
          <w:p w:rsidR="00FD36AB" w:rsidRPr="0092464A" w:rsidRDefault="002D70D3" w:rsidP="002D70D3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Волонтери для проведення </w:t>
            </w:r>
            <w:r w:rsidR="0067535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реклами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опитувань</w:t>
            </w:r>
          </w:p>
        </w:tc>
        <w:tc>
          <w:tcPr>
            <w:tcW w:w="1843" w:type="dxa"/>
          </w:tcPr>
          <w:p w:rsidR="00A362E7" w:rsidRPr="0092464A" w:rsidRDefault="0022770B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Секретар МР, </w:t>
            </w:r>
            <w:r w:rsidR="00A362E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фахівці відділу освіти, </w:t>
            </w:r>
          </w:p>
          <w:p w:rsidR="00FD36AB" w:rsidRPr="0092464A" w:rsidRDefault="00A362E7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КУ «ЦКДСМСТ»</w:t>
            </w:r>
          </w:p>
        </w:tc>
        <w:tc>
          <w:tcPr>
            <w:tcW w:w="1134" w:type="dxa"/>
          </w:tcPr>
          <w:p w:rsidR="00FD36AB" w:rsidRPr="0092464A" w:rsidRDefault="0022770B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01.03.2021</w:t>
            </w:r>
          </w:p>
        </w:tc>
      </w:tr>
      <w:tr w:rsidR="00367E13" w:rsidRPr="0092464A" w:rsidTr="002D70D3">
        <w:tc>
          <w:tcPr>
            <w:tcW w:w="562" w:type="dxa"/>
          </w:tcPr>
          <w:p w:rsidR="00D8679C" w:rsidRPr="0092464A" w:rsidRDefault="0047036C" w:rsidP="00DF6FCE">
            <w:p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1.2</w:t>
            </w:r>
          </w:p>
        </w:tc>
        <w:tc>
          <w:tcPr>
            <w:tcW w:w="2268" w:type="dxa"/>
          </w:tcPr>
          <w:p w:rsidR="00D8679C" w:rsidRPr="0092464A" w:rsidRDefault="00D8679C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Опрацювання результатів, підготовка презентацій</w:t>
            </w:r>
          </w:p>
        </w:tc>
        <w:tc>
          <w:tcPr>
            <w:tcW w:w="1914" w:type="dxa"/>
          </w:tcPr>
          <w:p w:rsidR="00D8679C" w:rsidRPr="0092464A" w:rsidRDefault="002D70D3" w:rsidP="002D70D3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Систематизація даних, створення д</w:t>
            </w:r>
            <w:r w:rsidR="005332AE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іаграм,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підготовка РРТ-презентації</w:t>
            </w:r>
          </w:p>
        </w:tc>
        <w:tc>
          <w:tcPr>
            <w:tcW w:w="1743" w:type="dxa"/>
          </w:tcPr>
          <w:p w:rsidR="006321DB" w:rsidRPr="0092464A" w:rsidRDefault="006321DB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Комп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ru-RU"/>
              </w:rPr>
              <w:t>’ю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тер</w:t>
            </w:r>
            <w:r w:rsidR="002D70D3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,</w:t>
            </w:r>
          </w:p>
          <w:p w:rsidR="00D8679C" w:rsidRPr="0092464A" w:rsidRDefault="002D70D3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д</w:t>
            </w:r>
            <w:r w:rsidR="005332AE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оступ до Інтернету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, отримані дані анкетування</w:t>
            </w:r>
          </w:p>
        </w:tc>
        <w:tc>
          <w:tcPr>
            <w:tcW w:w="1843" w:type="dxa"/>
          </w:tcPr>
          <w:p w:rsidR="005332AE" w:rsidRPr="0092464A" w:rsidRDefault="005332AE" w:rsidP="005332A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Секретар МР, фахівці відділу освіти, </w:t>
            </w:r>
          </w:p>
          <w:p w:rsidR="00D8679C" w:rsidRPr="0092464A" w:rsidRDefault="005332AE" w:rsidP="005332A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КУ «ЦКДСМСТ»</w:t>
            </w:r>
          </w:p>
        </w:tc>
        <w:tc>
          <w:tcPr>
            <w:tcW w:w="1134" w:type="dxa"/>
          </w:tcPr>
          <w:p w:rsidR="00D8679C" w:rsidRPr="0092464A" w:rsidRDefault="005332AE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09.03.2021</w:t>
            </w:r>
          </w:p>
        </w:tc>
      </w:tr>
      <w:tr w:rsidR="00367E13" w:rsidRPr="0092464A" w:rsidTr="002D70D3">
        <w:tc>
          <w:tcPr>
            <w:tcW w:w="562" w:type="dxa"/>
          </w:tcPr>
          <w:p w:rsidR="00675350" w:rsidRPr="0092464A" w:rsidRDefault="00675350" w:rsidP="00DF6FCE">
            <w:p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1.3</w:t>
            </w:r>
          </w:p>
        </w:tc>
        <w:tc>
          <w:tcPr>
            <w:tcW w:w="2268" w:type="dxa"/>
          </w:tcPr>
          <w:p w:rsidR="00675350" w:rsidRPr="0092464A" w:rsidRDefault="00675350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Проведен</w:t>
            </w:r>
            <w:r w:rsidR="004404B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ня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статистичн</w:t>
            </w:r>
            <w:r w:rsidR="004404B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ого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аналіз</w:t>
            </w:r>
            <w:r w:rsidR="004404B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у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по безробіттю молоді і існуючих вакансі</w:t>
            </w:r>
            <w:r w:rsidR="004404B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й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в </w:t>
            </w:r>
            <w:r w:rsidR="004404B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Широківській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ОТГ. За рахунок попередньо проведеного анкетування.</w:t>
            </w:r>
          </w:p>
        </w:tc>
        <w:tc>
          <w:tcPr>
            <w:tcW w:w="1914" w:type="dxa"/>
          </w:tcPr>
          <w:p w:rsidR="00675350" w:rsidRPr="0092464A" w:rsidRDefault="00675350" w:rsidP="002D70D3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Систематизація даних, створення діаграм, підготовка РРТ-презентації, статистичні данні</w:t>
            </w:r>
          </w:p>
        </w:tc>
        <w:tc>
          <w:tcPr>
            <w:tcW w:w="1743" w:type="dxa"/>
          </w:tcPr>
          <w:p w:rsidR="00675350" w:rsidRPr="0092464A" w:rsidRDefault="00675350" w:rsidP="00675350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Комп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ru-RU"/>
              </w:rPr>
              <w:t>’ю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тер,</w:t>
            </w:r>
          </w:p>
          <w:p w:rsidR="00675350" w:rsidRPr="0092464A" w:rsidRDefault="00675350" w:rsidP="00675350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доступ до Інтернету, отримані дані анкетування</w:t>
            </w:r>
          </w:p>
        </w:tc>
        <w:tc>
          <w:tcPr>
            <w:tcW w:w="1843" w:type="dxa"/>
          </w:tcPr>
          <w:p w:rsidR="00675350" w:rsidRPr="0092464A" w:rsidRDefault="00675350" w:rsidP="00675350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Секретар МР, фахівці відділу освіти, </w:t>
            </w:r>
          </w:p>
          <w:p w:rsidR="00675350" w:rsidRPr="0092464A" w:rsidRDefault="00675350" w:rsidP="00675350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КУ «ЦКДСМСТ»</w:t>
            </w:r>
          </w:p>
        </w:tc>
        <w:tc>
          <w:tcPr>
            <w:tcW w:w="1134" w:type="dxa"/>
          </w:tcPr>
          <w:p w:rsidR="00675350" w:rsidRPr="0092464A" w:rsidRDefault="00675350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15.03.2021</w:t>
            </w:r>
          </w:p>
        </w:tc>
      </w:tr>
      <w:tr w:rsidR="00367E13" w:rsidRPr="0092464A" w:rsidTr="002D70D3">
        <w:tc>
          <w:tcPr>
            <w:tcW w:w="562" w:type="dxa"/>
          </w:tcPr>
          <w:p w:rsidR="00D8679C" w:rsidRPr="0092464A" w:rsidRDefault="0047036C" w:rsidP="00675350">
            <w:p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1.</w:t>
            </w:r>
            <w:r w:rsidR="00675350"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4</w:t>
            </w:r>
          </w:p>
        </w:tc>
        <w:tc>
          <w:tcPr>
            <w:tcW w:w="2268" w:type="dxa"/>
          </w:tcPr>
          <w:p w:rsidR="00D8679C" w:rsidRPr="0092464A" w:rsidRDefault="00D8679C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Організація круглого столу за участі представників місцевої влади, бізнесу, молоді.</w:t>
            </w:r>
          </w:p>
        </w:tc>
        <w:tc>
          <w:tcPr>
            <w:tcW w:w="1914" w:type="dxa"/>
          </w:tcPr>
          <w:p w:rsidR="00D8679C" w:rsidRPr="0092464A" w:rsidRDefault="002D70D3" w:rsidP="002D70D3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Презентація та обговорення даних опитування </w:t>
            </w:r>
            <w:r w:rsidR="0067535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і статистичн</w:t>
            </w:r>
            <w:r w:rsidR="00EE09A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ий </w:t>
            </w:r>
            <w:r w:rsidR="0067535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аналіз.</w:t>
            </w:r>
          </w:p>
          <w:p w:rsidR="002D70D3" w:rsidRPr="0092464A" w:rsidRDefault="002D70D3" w:rsidP="002D70D3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Виступи представників цільових груп</w:t>
            </w:r>
          </w:p>
          <w:p w:rsidR="002D70D3" w:rsidRPr="0092464A" w:rsidRDefault="002D70D3" w:rsidP="002D70D3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>Визначення і фіксація ключових проблем</w:t>
            </w:r>
          </w:p>
          <w:p w:rsidR="002D70D3" w:rsidRPr="0092464A" w:rsidRDefault="002D70D3" w:rsidP="002D70D3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Складання протоколу круглого столу або аналогічного документу</w:t>
            </w:r>
          </w:p>
        </w:tc>
        <w:tc>
          <w:tcPr>
            <w:tcW w:w="1743" w:type="dxa"/>
          </w:tcPr>
          <w:p w:rsidR="00D8679C" w:rsidRPr="0092464A" w:rsidRDefault="00196CFE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>Екран, проєктор, ноутбук,</w:t>
            </w:r>
          </w:p>
          <w:p w:rsidR="003D5022" w:rsidRPr="0092464A" w:rsidRDefault="003D5022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кава-брейк</w:t>
            </w:r>
            <w:r w:rsidR="00196CFE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,</w:t>
            </w:r>
          </w:p>
          <w:p w:rsidR="00196CFE" w:rsidRPr="0092464A" w:rsidRDefault="00196CFE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роздаткові  презентаційні матеріали</w:t>
            </w:r>
          </w:p>
        </w:tc>
        <w:tc>
          <w:tcPr>
            <w:tcW w:w="1843" w:type="dxa"/>
          </w:tcPr>
          <w:p w:rsidR="003D5022" w:rsidRPr="0092464A" w:rsidRDefault="003D5022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Фахівці КУ «Агенція розвитку Широківської громади», КУ «ЦКДСМСТ», </w:t>
            </w:r>
          </w:p>
          <w:p w:rsidR="003D5022" w:rsidRPr="0092464A" w:rsidRDefault="003D5022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Голова Молодіжної ради</w:t>
            </w:r>
          </w:p>
        </w:tc>
        <w:tc>
          <w:tcPr>
            <w:tcW w:w="1134" w:type="dxa"/>
          </w:tcPr>
          <w:p w:rsidR="00D8679C" w:rsidRPr="0092464A" w:rsidRDefault="003D5022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19.03.2021</w:t>
            </w:r>
          </w:p>
        </w:tc>
      </w:tr>
      <w:tr w:rsidR="00367E13" w:rsidRPr="0092464A" w:rsidTr="00D8679C">
        <w:tc>
          <w:tcPr>
            <w:tcW w:w="9464" w:type="dxa"/>
            <w:gridSpan w:val="6"/>
            <w:shd w:val="clear" w:color="auto" w:fill="BFBFBF" w:themeFill="background1" w:themeFillShade="BF"/>
          </w:tcPr>
          <w:p w:rsidR="0047036C" w:rsidRPr="0092464A" w:rsidRDefault="0047036C" w:rsidP="003D5022">
            <w:pPr>
              <w:numPr>
                <w:ilvl w:val="0"/>
                <w:numId w:val="21"/>
              </w:num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lastRenderedPageBreak/>
              <w:t>Завдання: Створити робочу групу в складі «молодь – влада – бізнес» для обговорення й пошуку рішень з проблемних питань, що ст</w:t>
            </w:r>
            <w:r w:rsidR="003D5022"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осуються розширення можливостей</w:t>
            </w: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 xml:space="preserve"> для молоді в громаді</w:t>
            </w:r>
          </w:p>
        </w:tc>
      </w:tr>
      <w:tr w:rsidR="00367E13" w:rsidRPr="0092464A" w:rsidTr="002D70D3">
        <w:tc>
          <w:tcPr>
            <w:tcW w:w="562" w:type="dxa"/>
            <w:shd w:val="clear" w:color="auto" w:fill="D9D9D9" w:themeFill="background1" w:themeFillShade="D9"/>
            <w:vAlign w:val="center"/>
          </w:tcPr>
          <w:p w:rsidR="0047036C" w:rsidRPr="0092464A" w:rsidRDefault="0047036C" w:rsidP="0047036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№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47036C" w:rsidRPr="0092464A" w:rsidRDefault="0047036C" w:rsidP="0047036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Конкретні дії:</w:t>
            </w: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47036C" w:rsidRPr="0092464A" w:rsidRDefault="0047036C" w:rsidP="0047036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Інструменти/ методи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47036C" w:rsidRPr="0092464A" w:rsidRDefault="0047036C" w:rsidP="0047036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Необхідні ресурси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036C" w:rsidRPr="0092464A" w:rsidRDefault="0047036C" w:rsidP="0047036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Відповідальна особа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7036C" w:rsidRPr="0092464A" w:rsidRDefault="0047036C" w:rsidP="0047036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Дата виконання</w:t>
            </w:r>
          </w:p>
        </w:tc>
      </w:tr>
      <w:tr w:rsidR="00367E13" w:rsidRPr="0092464A" w:rsidTr="002D70D3">
        <w:tc>
          <w:tcPr>
            <w:tcW w:w="562" w:type="dxa"/>
            <w:shd w:val="clear" w:color="auto" w:fill="auto"/>
          </w:tcPr>
          <w:p w:rsidR="0047036C" w:rsidRPr="0092464A" w:rsidRDefault="0047036C" w:rsidP="006321DB">
            <w:p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3.1</w:t>
            </w:r>
          </w:p>
        </w:tc>
        <w:tc>
          <w:tcPr>
            <w:tcW w:w="2268" w:type="dxa"/>
            <w:shd w:val="clear" w:color="auto" w:fill="auto"/>
          </w:tcPr>
          <w:p w:rsidR="0047036C" w:rsidRPr="0092464A" w:rsidRDefault="0047036C" w:rsidP="00675350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Створення робочої групи (комітету) з працевлаштування молоді в громаді</w:t>
            </w:r>
            <w:r w:rsidR="00DF1F8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в с</w:t>
            </w:r>
            <w:r w:rsidR="0067535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кладі «молодь – влада – бізнес» (онлайн чи офлайн).</w:t>
            </w:r>
          </w:p>
        </w:tc>
        <w:tc>
          <w:tcPr>
            <w:tcW w:w="1914" w:type="dxa"/>
            <w:shd w:val="clear" w:color="auto" w:fill="auto"/>
          </w:tcPr>
          <w:p w:rsidR="006321DB" w:rsidRPr="0092464A" w:rsidRDefault="006321DB" w:rsidP="00196CF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Запрошення </w:t>
            </w:r>
            <w:r w:rsidR="00196CFE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(делегування)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представників влади, бізнесу, молоді</w:t>
            </w:r>
          </w:p>
        </w:tc>
        <w:tc>
          <w:tcPr>
            <w:tcW w:w="1743" w:type="dxa"/>
            <w:shd w:val="clear" w:color="auto" w:fill="auto"/>
          </w:tcPr>
          <w:p w:rsidR="006321DB" w:rsidRPr="0092464A" w:rsidRDefault="006321DB" w:rsidP="006321DB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Контакти представників цільових груп</w:t>
            </w:r>
          </w:p>
        </w:tc>
        <w:tc>
          <w:tcPr>
            <w:tcW w:w="1843" w:type="dxa"/>
            <w:shd w:val="clear" w:color="auto" w:fill="auto"/>
          </w:tcPr>
          <w:p w:rsidR="0047036C" w:rsidRPr="0092464A" w:rsidRDefault="00196CFE" w:rsidP="00196CF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Менеджер кампанії, голова Молодіжної ради</w:t>
            </w:r>
          </w:p>
        </w:tc>
        <w:tc>
          <w:tcPr>
            <w:tcW w:w="1134" w:type="dxa"/>
            <w:shd w:val="clear" w:color="auto" w:fill="auto"/>
          </w:tcPr>
          <w:p w:rsidR="0047036C" w:rsidRPr="0092464A" w:rsidRDefault="00196CFE" w:rsidP="006321DB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19.03.2021</w:t>
            </w:r>
          </w:p>
        </w:tc>
      </w:tr>
      <w:tr w:rsidR="00367E13" w:rsidRPr="0092464A" w:rsidTr="002D70D3">
        <w:tc>
          <w:tcPr>
            <w:tcW w:w="562" w:type="dxa"/>
            <w:shd w:val="clear" w:color="auto" w:fill="auto"/>
          </w:tcPr>
          <w:p w:rsidR="00196CFE" w:rsidRPr="0092464A" w:rsidRDefault="00196CFE" w:rsidP="006321DB">
            <w:p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3.2</w:t>
            </w:r>
          </w:p>
        </w:tc>
        <w:tc>
          <w:tcPr>
            <w:tcW w:w="2268" w:type="dxa"/>
            <w:shd w:val="clear" w:color="auto" w:fill="auto"/>
          </w:tcPr>
          <w:p w:rsidR="00196CFE" w:rsidRPr="0092464A" w:rsidRDefault="00196CFE" w:rsidP="00196CF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Засідання робочої групи, планування спільних дій щодо створення можливостей для молоді в громаді</w:t>
            </w:r>
            <w:r w:rsidR="0067535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(онлайн чи офлайн)</w:t>
            </w:r>
          </w:p>
        </w:tc>
        <w:tc>
          <w:tcPr>
            <w:tcW w:w="1914" w:type="dxa"/>
            <w:shd w:val="clear" w:color="auto" w:fill="auto"/>
          </w:tcPr>
          <w:p w:rsidR="00196CFE" w:rsidRPr="0092464A" w:rsidRDefault="00196CFE" w:rsidP="00196CF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Обговорення, розроблення пропозицій та плану</w:t>
            </w:r>
          </w:p>
        </w:tc>
        <w:tc>
          <w:tcPr>
            <w:tcW w:w="1743" w:type="dxa"/>
            <w:shd w:val="clear" w:color="auto" w:fill="auto"/>
          </w:tcPr>
          <w:p w:rsidR="00196CFE" w:rsidRPr="0092464A" w:rsidRDefault="00196CFE" w:rsidP="006321DB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Місце для проведення заходу (бізнес-хаб у с. Широке)</w:t>
            </w:r>
          </w:p>
          <w:p w:rsidR="00196CFE" w:rsidRPr="0092464A" w:rsidRDefault="002D70D3" w:rsidP="002D70D3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Роздаткові матеріали</w:t>
            </w:r>
          </w:p>
          <w:p w:rsidR="002D70D3" w:rsidRPr="0092464A" w:rsidRDefault="002D70D3" w:rsidP="002D70D3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Презентація результатів опитувань</w:t>
            </w:r>
          </w:p>
          <w:p w:rsidR="002D70D3" w:rsidRPr="0092464A" w:rsidRDefault="002D70D3" w:rsidP="002D70D3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Протокол круглого столу або аналогічний документ </w:t>
            </w:r>
          </w:p>
        </w:tc>
        <w:tc>
          <w:tcPr>
            <w:tcW w:w="1843" w:type="dxa"/>
            <w:shd w:val="clear" w:color="auto" w:fill="auto"/>
          </w:tcPr>
          <w:p w:rsidR="00196CFE" w:rsidRPr="0092464A" w:rsidRDefault="00196CFE" w:rsidP="00196CF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Менеджер кампанії, голова Молодіжної ради</w:t>
            </w:r>
          </w:p>
        </w:tc>
        <w:tc>
          <w:tcPr>
            <w:tcW w:w="1134" w:type="dxa"/>
            <w:shd w:val="clear" w:color="auto" w:fill="auto"/>
          </w:tcPr>
          <w:p w:rsidR="00196CFE" w:rsidRPr="0092464A" w:rsidRDefault="00196CFE" w:rsidP="006321DB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23.03.2021</w:t>
            </w:r>
          </w:p>
        </w:tc>
      </w:tr>
      <w:tr w:rsidR="00367E13" w:rsidRPr="0092464A" w:rsidTr="0047036C">
        <w:tc>
          <w:tcPr>
            <w:tcW w:w="9464" w:type="dxa"/>
            <w:gridSpan w:val="6"/>
            <w:shd w:val="clear" w:color="auto" w:fill="A6A6A6" w:themeFill="background1" w:themeFillShade="A6"/>
          </w:tcPr>
          <w:p w:rsidR="0047036C" w:rsidRPr="0092464A" w:rsidRDefault="00E4788E" w:rsidP="00E4788E">
            <w:pPr>
              <w:pStyle w:val="a8"/>
              <w:numPr>
                <w:ilvl w:val="0"/>
                <w:numId w:val="21"/>
              </w:numPr>
              <w:spacing w:after="0"/>
              <w:rPr>
                <w:rFonts w:ascii="Stolzl Book" w:eastAsia="Arial" w:hAnsi="Stolzl Book" w:cs="Arial"/>
                <w:b/>
                <w:color w:val="auto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color w:val="auto"/>
                <w:sz w:val="20"/>
                <w:szCs w:val="20"/>
                <w:lang w:val="uk-UA"/>
              </w:rPr>
              <w:t xml:space="preserve">Завдання: формування пропозицій щодо розроблення </w:t>
            </w:r>
            <w:r w:rsidR="0047036C" w:rsidRPr="0092464A">
              <w:rPr>
                <w:rFonts w:ascii="Stolzl Book" w:eastAsia="Arial" w:hAnsi="Stolzl Book" w:cs="Arial"/>
                <w:b/>
                <w:color w:val="auto"/>
                <w:sz w:val="20"/>
                <w:szCs w:val="20"/>
                <w:lang w:val="uk-UA"/>
              </w:rPr>
              <w:t>місцевої програми підтримки сільської молоді Широківської громади</w:t>
            </w:r>
          </w:p>
        </w:tc>
      </w:tr>
      <w:tr w:rsidR="00367E13" w:rsidRPr="0092464A" w:rsidTr="002D70D3">
        <w:tc>
          <w:tcPr>
            <w:tcW w:w="562" w:type="dxa"/>
            <w:shd w:val="clear" w:color="auto" w:fill="D9D9D9" w:themeFill="background1" w:themeFillShade="D9"/>
            <w:vAlign w:val="center"/>
          </w:tcPr>
          <w:p w:rsidR="0047036C" w:rsidRPr="0092464A" w:rsidRDefault="0047036C" w:rsidP="00DF1F8D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№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47036C" w:rsidRPr="0092464A" w:rsidRDefault="0047036C" w:rsidP="00DF1F8D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Конкретні дії:</w:t>
            </w: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47036C" w:rsidRPr="0092464A" w:rsidRDefault="0047036C" w:rsidP="00DF1F8D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Інструменти/ методи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47036C" w:rsidRPr="0092464A" w:rsidRDefault="0047036C" w:rsidP="00DF1F8D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Необхідні ресурси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036C" w:rsidRPr="0092464A" w:rsidRDefault="0047036C" w:rsidP="00DF1F8D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Відповідальна особа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7036C" w:rsidRPr="0092464A" w:rsidRDefault="0047036C" w:rsidP="00DF1F8D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Дата виконання</w:t>
            </w:r>
          </w:p>
        </w:tc>
      </w:tr>
      <w:tr w:rsidR="00367E13" w:rsidRPr="0092464A" w:rsidTr="002D70D3">
        <w:tc>
          <w:tcPr>
            <w:tcW w:w="562" w:type="dxa"/>
          </w:tcPr>
          <w:p w:rsidR="0047036C" w:rsidRPr="0092464A" w:rsidRDefault="00DF1F8D" w:rsidP="00DF6FCE">
            <w:p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4.1</w:t>
            </w:r>
          </w:p>
        </w:tc>
        <w:tc>
          <w:tcPr>
            <w:tcW w:w="2268" w:type="dxa"/>
          </w:tcPr>
          <w:p w:rsidR="0047036C" w:rsidRPr="0092464A" w:rsidRDefault="00DF1F8D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Опрацювання результатів робочої </w:t>
            </w:r>
            <w:r w:rsidR="00CC2899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групи (комітету) та пропозиції до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проєкту Програми підтримки сільської молоді</w:t>
            </w:r>
          </w:p>
        </w:tc>
        <w:tc>
          <w:tcPr>
            <w:tcW w:w="1914" w:type="dxa"/>
          </w:tcPr>
          <w:p w:rsidR="0047036C" w:rsidRPr="0092464A" w:rsidRDefault="002D70D3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Робота з документами (напрацювання робочої групи)</w:t>
            </w:r>
          </w:p>
          <w:p w:rsidR="002D70D3" w:rsidRPr="0092464A" w:rsidRDefault="002D70D3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Обговорення</w:t>
            </w:r>
          </w:p>
        </w:tc>
        <w:tc>
          <w:tcPr>
            <w:tcW w:w="1743" w:type="dxa"/>
          </w:tcPr>
          <w:p w:rsidR="002D70D3" w:rsidRPr="0092464A" w:rsidRDefault="00CC2899" w:rsidP="002D70D3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Місце</w:t>
            </w:r>
            <w:r w:rsidR="002D70D3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для</w:t>
            </w:r>
            <w:r w:rsidR="00946F61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</w:t>
            </w:r>
            <w:r w:rsidR="002D70D3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роботи, ноутбук, екран/проєктор, напрацювання робочої групи</w:t>
            </w:r>
          </w:p>
        </w:tc>
        <w:tc>
          <w:tcPr>
            <w:tcW w:w="1843" w:type="dxa"/>
          </w:tcPr>
          <w:p w:rsidR="002D70D3" w:rsidRPr="0092464A" w:rsidRDefault="002D70D3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Менеджер кампанії</w:t>
            </w:r>
          </w:p>
          <w:p w:rsidR="0047036C" w:rsidRPr="0092464A" w:rsidRDefault="00CC2899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Голова</w:t>
            </w:r>
            <w:r w:rsidR="002D70D3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Молодіжної ради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, секретар робочої групи </w:t>
            </w:r>
          </w:p>
        </w:tc>
        <w:tc>
          <w:tcPr>
            <w:tcW w:w="1134" w:type="dxa"/>
          </w:tcPr>
          <w:p w:rsidR="0047036C" w:rsidRPr="0092464A" w:rsidRDefault="00CC2899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25.03.2021</w:t>
            </w:r>
          </w:p>
        </w:tc>
      </w:tr>
      <w:tr w:rsidR="00367E13" w:rsidRPr="0092464A" w:rsidTr="002D70D3">
        <w:tc>
          <w:tcPr>
            <w:tcW w:w="562" w:type="dxa"/>
          </w:tcPr>
          <w:p w:rsidR="00CC2899" w:rsidRPr="0092464A" w:rsidRDefault="00CC2899" w:rsidP="00DF6FCE">
            <w:p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4.2</w:t>
            </w:r>
          </w:p>
        </w:tc>
        <w:tc>
          <w:tcPr>
            <w:tcW w:w="2268" w:type="dxa"/>
          </w:tcPr>
          <w:p w:rsidR="00CC2899" w:rsidRPr="0092464A" w:rsidRDefault="00CC2899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Формування пропозицій Молодіжної ради громади до проєкту Програми</w:t>
            </w:r>
            <w:r w:rsidR="005E45D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(онлайн чи офлайн)</w:t>
            </w:r>
          </w:p>
        </w:tc>
        <w:tc>
          <w:tcPr>
            <w:tcW w:w="1914" w:type="dxa"/>
          </w:tcPr>
          <w:p w:rsidR="002D70D3" w:rsidRPr="0092464A" w:rsidRDefault="002D70D3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Розроблення та затвердження пропозицій</w:t>
            </w:r>
          </w:p>
          <w:p w:rsidR="002D70D3" w:rsidRPr="0092464A" w:rsidRDefault="002D70D3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Подання виконкому на розгляд</w:t>
            </w:r>
          </w:p>
        </w:tc>
        <w:tc>
          <w:tcPr>
            <w:tcW w:w="1743" w:type="dxa"/>
          </w:tcPr>
          <w:p w:rsidR="00CC2899" w:rsidRPr="0092464A" w:rsidRDefault="002D70D3" w:rsidP="006321DB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Місце для</w:t>
            </w:r>
            <w:r w:rsidR="00946F61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роботи, ноутбук, екран/проєктор, напрацювання робочої групи</w:t>
            </w:r>
          </w:p>
        </w:tc>
        <w:tc>
          <w:tcPr>
            <w:tcW w:w="1843" w:type="dxa"/>
          </w:tcPr>
          <w:p w:rsidR="00CC2899" w:rsidRPr="0092464A" w:rsidRDefault="00CC2899" w:rsidP="002D70D3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Голова та члени </w:t>
            </w:r>
            <w:r w:rsidR="002D70D3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Молодіжної ради</w:t>
            </w:r>
          </w:p>
        </w:tc>
        <w:tc>
          <w:tcPr>
            <w:tcW w:w="1134" w:type="dxa"/>
          </w:tcPr>
          <w:p w:rsidR="00CC2899" w:rsidRPr="0092464A" w:rsidRDefault="00CC2899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25.03.2021</w:t>
            </w:r>
          </w:p>
        </w:tc>
      </w:tr>
      <w:tr w:rsidR="00367E13" w:rsidRPr="0092464A" w:rsidTr="00F6776A">
        <w:tc>
          <w:tcPr>
            <w:tcW w:w="9464" w:type="dxa"/>
            <w:gridSpan w:val="6"/>
            <w:shd w:val="clear" w:color="auto" w:fill="A6A6A6" w:themeFill="background1" w:themeFillShade="A6"/>
            <w:vAlign w:val="center"/>
          </w:tcPr>
          <w:p w:rsidR="00CC2899" w:rsidRPr="0092464A" w:rsidRDefault="006321DB" w:rsidP="00F6776A">
            <w:pPr>
              <w:pStyle w:val="a8"/>
              <w:numPr>
                <w:ilvl w:val="0"/>
                <w:numId w:val="21"/>
              </w:numPr>
              <w:rPr>
                <w:rFonts w:ascii="Stolzl Book" w:eastAsia="Arial" w:hAnsi="Stolzl Book" w:cs="Arial"/>
                <w:b/>
                <w:color w:val="auto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color w:val="auto"/>
                <w:sz w:val="20"/>
                <w:szCs w:val="20"/>
                <w:lang w:val="uk-UA"/>
              </w:rPr>
              <w:t>Створення сайту з працевлаштування</w:t>
            </w:r>
            <w:r w:rsidR="002D70D3" w:rsidRPr="0092464A">
              <w:rPr>
                <w:rFonts w:ascii="Stolzl Book" w:eastAsia="Arial" w:hAnsi="Stolzl Book" w:cs="Arial"/>
                <w:b/>
                <w:color w:val="auto"/>
                <w:sz w:val="20"/>
                <w:szCs w:val="20"/>
                <w:lang w:val="uk-UA"/>
              </w:rPr>
              <w:t xml:space="preserve"> та висвітлення в ЗМІ</w:t>
            </w:r>
          </w:p>
        </w:tc>
      </w:tr>
      <w:tr w:rsidR="00367E13" w:rsidRPr="0092464A" w:rsidTr="002D70D3">
        <w:tc>
          <w:tcPr>
            <w:tcW w:w="562" w:type="dxa"/>
          </w:tcPr>
          <w:p w:rsidR="00CC2899" w:rsidRPr="0092464A" w:rsidRDefault="00CC2899" w:rsidP="00DF6FCE">
            <w:p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5.1</w:t>
            </w:r>
          </w:p>
        </w:tc>
        <w:tc>
          <w:tcPr>
            <w:tcW w:w="2268" w:type="dxa"/>
          </w:tcPr>
          <w:p w:rsidR="00CC2899" w:rsidRPr="0092464A" w:rsidRDefault="00CC2899" w:rsidP="00F6776A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Регулярне поточне висвітлення подій і заходів кампанії на фейсбук-сторінках учасників і партнерів.</w:t>
            </w:r>
          </w:p>
        </w:tc>
        <w:tc>
          <w:tcPr>
            <w:tcW w:w="1914" w:type="dxa"/>
          </w:tcPr>
          <w:p w:rsidR="00CC2899" w:rsidRPr="0092464A" w:rsidRDefault="00EC0F60" w:rsidP="00F6776A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Підготовка публікацій (дописів), поширення на особистих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>сторінках, офіційних сторінках громади та партнерів</w:t>
            </w:r>
          </w:p>
        </w:tc>
        <w:tc>
          <w:tcPr>
            <w:tcW w:w="1743" w:type="dxa"/>
          </w:tcPr>
          <w:p w:rsidR="00CC2899" w:rsidRPr="0092464A" w:rsidRDefault="00F6776A" w:rsidP="00F6776A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>Дані про проведені заходи, відгуки учасників</w:t>
            </w:r>
          </w:p>
        </w:tc>
        <w:tc>
          <w:tcPr>
            <w:tcW w:w="1843" w:type="dxa"/>
          </w:tcPr>
          <w:p w:rsidR="00CC2899" w:rsidRPr="0092464A" w:rsidRDefault="00F6776A" w:rsidP="00F6776A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Менеджер кампанії</w:t>
            </w:r>
          </w:p>
        </w:tc>
        <w:tc>
          <w:tcPr>
            <w:tcW w:w="1134" w:type="dxa"/>
          </w:tcPr>
          <w:p w:rsidR="00CC2899" w:rsidRPr="0092464A" w:rsidRDefault="00CC2899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Протягом реалізаціїпроєкту</w:t>
            </w:r>
          </w:p>
        </w:tc>
      </w:tr>
      <w:tr w:rsidR="00367E13" w:rsidRPr="0092464A" w:rsidTr="002D70D3">
        <w:tc>
          <w:tcPr>
            <w:tcW w:w="562" w:type="dxa"/>
          </w:tcPr>
          <w:p w:rsidR="00CC2899" w:rsidRPr="0092464A" w:rsidRDefault="00CC2899" w:rsidP="00DF6FCE">
            <w:p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lastRenderedPageBreak/>
              <w:t>5.2</w:t>
            </w:r>
          </w:p>
        </w:tc>
        <w:tc>
          <w:tcPr>
            <w:tcW w:w="2268" w:type="dxa"/>
          </w:tcPr>
          <w:p w:rsidR="00CC2899" w:rsidRPr="0092464A" w:rsidRDefault="00CC2899" w:rsidP="00F6776A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Висвітлення заходів у газеті «Широківська громада інформує»</w:t>
            </w:r>
          </w:p>
        </w:tc>
        <w:tc>
          <w:tcPr>
            <w:tcW w:w="1914" w:type="dxa"/>
          </w:tcPr>
          <w:p w:rsidR="00CC2899" w:rsidRPr="0092464A" w:rsidRDefault="00EC0F60" w:rsidP="00F6776A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Підготовка публікацій, запрошення журналістів газети</w:t>
            </w:r>
          </w:p>
        </w:tc>
        <w:tc>
          <w:tcPr>
            <w:tcW w:w="1743" w:type="dxa"/>
          </w:tcPr>
          <w:p w:rsidR="00CC2899" w:rsidRPr="0092464A" w:rsidRDefault="00F6776A" w:rsidP="00F6776A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Прес</w:t>
            </w:r>
            <w:r w:rsidR="00367E13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релізи чи інші публікації для ЗМІ</w:t>
            </w:r>
          </w:p>
          <w:p w:rsidR="00F6776A" w:rsidRPr="0092464A" w:rsidRDefault="00F6776A" w:rsidP="00F6776A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Контакти редакції</w:t>
            </w:r>
          </w:p>
        </w:tc>
        <w:tc>
          <w:tcPr>
            <w:tcW w:w="1843" w:type="dxa"/>
          </w:tcPr>
          <w:p w:rsidR="00CC2899" w:rsidRPr="0092464A" w:rsidRDefault="00F6776A" w:rsidP="00F6776A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Менеджер кампанії</w:t>
            </w:r>
          </w:p>
        </w:tc>
        <w:tc>
          <w:tcPr>
            <w:tcW w:w="1134" w:type="dxa"/>
          </w:tcPr>
          <w:p w:rsidR="00CC2899" w:rsidRPr="0092464A" w:rsidRDefault="00CC2899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Згідно Графіку друку газети</w:t>
            </w:r>
          </w:p>
        </w:tc>
      </w:tr>
      <w:tr w:rsidR="0090073D" w:rsidRPr="0092464A" w:rsidTr="002D70D3">
        <w:tc>
          <w:tcPr>
            <w:tcW w:w="562" w:type="dxa"/>
          </w:tcPr>
          <w:p w:rsidR="00CC2899" w:rsidRPr="0092464A" w:rsidRDefault="00CC2899" w:rsidP="00DF6FCE">
            <w:p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5.3</w:t>
            </w:r>
          </w:p>
        </w:tc>
        <w:tc>
          <w:tcPr>
            <w:tcW w:w="2268" w:type="dxa"/>
          </w:tcPr>
          <w:p w:rsidR="00CC2899" w:rsidRPr="0092464A" w:rsidRDefault="00196CFE" w:rsidP="00F6776A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Створення </w:t>
            </w:r>
            <w:r w:rsidR="005E45D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груп у соціальних мережах (Facebook, Telegram), та </w:t>
            </w:r>
            <w:r w:rsidR="00EE09A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розділу </w:t>
            </w:r>
            <w:r w:rsidR="005E45D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на офіційному сайті Широківської ОТГ </w:t>
            </w:r>
            <w:r w:rsidR="00CC2899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з працевлаштування на території Широківської громади</w:t>
            </w:r>
          </w:p>
        </w:tc>
        <w:tc>
          <w:tcPr>
            <w:tcW w:w="1914" w:type="dxa"/>
          </w:tcPr>
          <w:p w:rsidR="00CC2899" w:rsidRPr="0092464A" w:rsidRDefault="00EC0F60" w:rsidP="005E45D7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Залучення спеціаліста, </w:t>
            </w:r>
            <w:r w:rsidR="005E45D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щодо реклами в соціальних мережах,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наповнення основних рубрик</w:t>
            </w:r>
          </w:p>
        </w:tc>
        <w:tc>
          <w:tcPr>
            <w:tcW w:w="1743" w:type="dxa"/>
          </w:tcPr>
          <w:p w:rsidR="00CC2899" w:rsidRPr="0092464A" w:rsidRDefault="00F6776A" w:rsidP="00F6776A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Спеціаліст зі створення сайту</w:t>
            </w:r>
          </w:p>
          <w:p w:rsidR="00F6776A" w:rsidRPr="0092464A" w:rsidRDefault="00F6776A" w:rsidP="00F6776A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Хостинг/домен</w:t>
            </w:r>
          </w:p>
          <w:p w:rsidR="00EC0F60" w:rsidRPr="0092464A" w:rsidRDefault="00EC0F60" w:rsidP="00EC0F60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Дані для наповнення основних рубрик</w:t>
            </w:r>
          </w:p>
        </w:tc>
        <w:tc>
          <w:tcPr>
            <w:tcW w:w="1843" w:type="dxa"/>
          </w:tcPr>
          <w:p w:rsidR="00CC2899" w:rsidRPr="0092464A" w:rsidRDefault="00F6776A" w:rsidP="00F6776A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Менеджер кампанії</w:t>
            </w:r>
          </w:p>
        </w:tc>
        <w:tc>
          <w:tcPr>
            <w:tcW w:w="1134" w:type="dxa"/>
          </w:tcPr>
          <w:p w:rsidR="00CC2899" w:rsidRPr="0092464A" w:rsidRDefault="00CC2899" w:rsidP="00DF6FCE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30.03.2021</w:t>
            </w:r>
          </w:p>
        </w:tc>
      </w:tr>
    </w:tbl>
    <w:p w:rsidR="00471EA9" w:rsidRPr="0092464A" w:rsidRDefault="00471EA9" w:rsidP="00471EA9">
      <w:pPr>
        <w:rPr>
          <w:rFonts w:ascii="Stolzl Book" w:eastAsia="Arial" w:hAnsi="Stolzl Book" w:cs="Arial"/>
          <w:sz w:val="20"/>
          <w:szCs w:val="20"/>
          <w:lang w:val="uk-UA"/>
        </w:rPr>
      </w:pPr>
    </w:p>
    <w:p w:rsidR="00471EA9" w:rsidRPr="0092464A" w:rsidRDefault="00471EA9" w:rsidP="00623967">
      <w:pPr>
        <w:jc w:val="center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Розділ </w:t>
      </w:r>
      <w:r w:rsidR="00FD36AB" w:rsidRPr="0092464A">
        <w:rPr>
          <w:rFonts w:ascii="Stolzl Book" w:eastAsia="Arial" w:hAnsi="Stolzl Book" w:cs="Arial"/>
          <w:b/>
          <w:sz w:val="20"/>
          <w:szCs w:val="20"/>
          <w:lang w:val="uk-UA"/>
        </w:rPr>
        <w:t>5</w:t>
      </w: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>: Просування (promotion</w:t>
      </w:r>
      <w:r w:rsidR="00602944"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), моніторинг, оцінка й </w:t>
      </w: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звітність </w:t>
      </w:r>
      <w:r w:rsidR="00602944" w:rsidRPr="0092464A">
        <w:rPr>
          <w:rFonts w:ascii="Stolzl Book" w:eastAsia="Arial" w:hAnsi="Stolzl Book" w:cs="Arial"/>
          <w:b/>
          <w:sz w:val="20"/>
          <w:szCs w:val="20"/>
          <w:lang w:val="uk-UA"/>
        </w:rPr>
        <w:t>адвокаційної кампанії</w:t>
      </w:r>
    </w:p>
    <w:p w:rsidR="00471EA9" w:rsidRPr="0092464A" w:rsidRDefault="00471EA9" w:rsidP="00471EA9">
      <w:pPr>
        <w:rPr>
          <w:rFonts w:ascii="Stolzl Book" w:eastAsia="Arial" w:hAnsi="Stolzl Book" w:cs="Arial"/>
          <w:sz w:val="20"/>
          <w:szCs w:val="20"/>
          <w:lang w:val="uk-UA"/>
        </w:rPr>
      </w:pPr>
    </w:p>
    <w:p w:rsidR="00471EA9" w:rsidRPr="0092464A" w:rsidRDefault="00FD36AB" w:rsidP="00152134">
      <w:pPr>
        <w:pBdr>
          <w:bar w:val="none" w:sz="0" w:color="auto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>5</w:t>
      </w:r>
      <w:r w:rsidR="00D368AF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.1 </w:t>
      </w:r>
      <w:r w:rsidR="003D38AC" w:rsidRPr="0092464A">
        <w:rPr>
          <w:rFonts w:ascii="Stolzl Book" w:eastAsia="Arial" w:hAnsi="Stolzl Book" w:cs="Arial"/>
          <w:sz w:val="20"/>
          <w:szCs w:val="20"/>
          <w:lang w:val="uk-UA"/>
        </w:rPr>
        <w:t>Опишіть ключові повідомлення вашої адвокаційної кампанії, а також те, я</w:t>
      </w:r>
      <w:r w:rsidR="00471EA9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к саме ви будете </w:t>
      </w:r>
      <w:r w:rsidR="00387A43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їх </w:t>
      </w:r>
      <w:r w:rsidR="00471EA9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просувати (напр. через партнерів, вебсайти, засоби масової інформації та ін.) </w:t>
      </w:r>
    </w:p>
    <w:p w:rsidR="003D38AC" w:rsidRPr="0092464A" w:rsidRDefault="003D38AC" w:rsidP="003759E1">
      <w:pPr>
        <w:pBdr>
          <w:bar w:val="none" w:sz="0" w:color="auto"/>
        </w:pBdr>
        <w:rPr>
          <w:rFonts w:ascii="Stolzl Book" w:eastAsia="Arial" w:hAnsi="Stolzl Book" w:cs="Arial"/>
          <w:sz w:val="20"/>
          <w:szCs w:val="20"/>
          <w:lang w:val="uk-UA"/>
        </w:rPr>
      </w:pPr>
    </w:p>
    <w:tbl>
      <w:tblPr>
        <w:tblStyle w:val="aa"/>
        <w:tblW w:w="9470" w:type="dxa"/>
        <w:tblLayout w:type="fixed"/>
        <w:tblLook w:val="04A0"/>
      </w:tblPr>
      <w:tblGrid>
        <w:gridCol w:w="500"/>
        <w:gridCol w:w="1876"/>
        <w:gridCol w:w="2197"/>
        <w:gridCol w:w="1489"/>
        <w:gridCol w:w="3408"/>
      </w:tblGrid>
      <w:tr w:rsidR="00367E13" w:rsidRPr="0092464A" w:rsidTr="007B705A">
        <w:tc>
          <w:tcPr>
            <w:tcW w:w="500" w:type="dxa"/>
            <w:vAlign w:val="center"/>
          </w:tcPr>
          <w:p w:rsidR="00387A43" w:rsidRPr="0092464A" w:rsidRDefault="00387A43" w:rsidP="0022353F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№</w:t>
            </w:r>
          </w:p>
        </w:tc>
        <w:tc>
          <w:tcPr>
            <w:tcW w:w="1876" w:type="dxa"/>
            <w:vAlign w:val="center"/>
          </w:tcPr>
          <w:p w:rsidR="00387A43" w:rsidRPr="0092464A" w:rsidRDefault="00387A43" w:rsidP="0022353F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Хто є вашою аудиторією і чого вона прагне?</w:t>
            </w:r>
          </w:p>
        </w:tc>
        <w:tc>
          <w:tcPr>
            <w:tcW w:w="2197" w:type="dxa"/>
            <w:vAlign w:val="center"/>
          </w:tcPr>
          <w:p w:rsidR="00387A43" w:rsidRPr="0092464A" w:rsidRDefault="00387A43" w:rsidP="0022353F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До якої дії ми закликаємо аудиторію?</w:t>
            </w:r>
          </w:p>
        </w:tc>
        <w:tc>
          <w:tcPr>
            <w:tcW w:w="1489" w:type="dxa"/>
            <w:vAlign w:val="center"/>
          </w:tcPr>
          <w:p w:rsidR="00387A43" w:rsidRPr="0092464A" w:rsidRDefault="00387A43" w:rsidP="0022353F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Ключові повідомлення</w:t>
            </w:r>
          </w:p>
        </w:tc>
        <w:tc>
          <w:tcPr>
            <w:tcW w:w="3408" w:type="dxa"/>
            <w:vAlign w:val="center"/>
          </w:tcPr>
          <w:p w:rsidR="00387A43" w:rsidRPr="0092464A" w:rsidRDefault="00387A43" w:rsidP="0022353F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Канали комунікації</w:t>
            </w:r>
          </w:p>
        </w:tc>
      </w:tr>
      <w:tr w:rsidR="00367E13" w:rsidRPr="0092464A" w:rsidTr="007B705A">
        <w:tc>
          <w:tcPr>
            <w:tcW w:w="500" w:type="dxa"/>
          </w:tcPr>
          <w:p w:rsidR="00152134" w:rsidRPr="0092464A" w:rsidRDefault="00E40B75" w:rsidP="003759E1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</w:t>
            </w:r>
          </w:p>
        </w:tc>
        <w:tc>
          <w:tcPr>
            <w:tcW w:w="1876" w:type="dxa"/>
          </w:tcPr>
          <w:p w:rsidR="00152134" w:rsidRPr="0092464A" w:rsidRDefault="00152134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Діти (від 15 до 18 років)</w:t>
            </w:r>
            <w:r w:rsidR="00A8635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– обрання майбутньої професії</w:t>
            </w:r>
          </w:p>
        </w:tc>
        <w:tc>
          <w:tcPr>
            <w:tcW w:w="2197" w:type="dxa"/>
          </w:tcPr>
          <w:p w:rsidR="00152134" w:rsidRPr="0092464A" w:rsidRDefault="00455758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Сприяти свідомому обранню майбутньої професії якомога більшої кількості респондентів </w:t>
            </w:r>
          </w:p>
        </w:tc>
        <w:tc>
          <w:tcPr>
            <w:tcW w:w="1489" w:type="dxa"/>
          </w:tcPr>
          <w:p w:rsidR="00152134" w:rsidRPr="0092464A" w:rsidRDefault="00152134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«Знайди себе </w:t>
            </w:r>
            <w:r w:rsidR="00A03CCA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– обери, чим ти хочеш займатися!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»</w:t>
            </w:r>
          </w:p>
        </w:tc>
        <w:tc>
          <w:tcPr>
            <w:tcW w:w="3408" w:type="dxa"/>
          </w:tcPr>
          <w:p w:rsidR="00455758" w:rsidRPr="0092464A" w:rsidRDefault="00706207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анкетування (</w:t>
            </w:r>
            <w:r w:rsidR="00455758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онлайн);</w:t>
            </w:r>
          </w:p>
          <w:p w:rsidR="005E2F73" w:rsidRPr="0092464A" w:rsidRDefault="005E2F7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Молодіжна рада;</w:t>
            </w:r>
          </w:p>
          <w:p w:rsidR="005E2F73" w:rsidRPr="0092464A" w:rsidRDefault="005E2F7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місцева газета «Широківська громада інформує…»</w:t>
            </w:r>
            <w:r w:rsidR="00A8635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;</w:t>
            </w:r>
          </w:p>
          <w:p w:rsidR="00196CFE" w:rsidRPr="0092464A" w:rsidRDefault="003E5158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група в соц</w:t>
            </w:r>
            <w:r w:rsidR="00A8635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мережі «Фейсбук» - «Молодь Широківської громади»</w:t>
            </w:r>
            <w:r w:rsidR="00196CFE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;</w:t>
            </w:r>
          </w:p>
          <w:p w:rsidR="00A8635D" w:rsidRPr="0092464A" w:rsidRDefault="00196CFE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  <w:r w:rsidR="0070620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окремігрупі у соціальних мережах (Facebook, Telegram), та </w:t>
            </w:r>
            <w:r w:rsidR="00EE09A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розділ </w:t>
            </w:r>
            <w:r w:rsidR="0070620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на офіційному сайті Широківської ОТГ з працевлаштування на території Широківської громади</w:t>
            </w:r>
          </w:p>
        </w:tc>
      </w:tr>
      <w:tr w:rsidR="00367E13" w:rsidRPr="0092464A" w:rsidTr="007B705A">
        <w:tc>
          <w:tcPr>
            <w:tcW w:w="500" w:type="dxa"/>
          </w:tcPr>
          <w:p w:rsidR="00152134" w:rsidRPr="0092464A" w:rsidRDefault="00E40B75" w:rsidP="003759E1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2</w:t>
            </w:r>
          </w:p>
        </w:tc>
        <w:tc>
          <w:tcPr>
            <w:tcW w:w="1876" w:type="dxa"/>
          </w:tcPr>
          <w:p w:rsidR="00152134" w:rsidRPr="0092464A" w:rsidRDefault="00152134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Молодь (від 19 до 35 років)</w:t>
            </w:r>
            <w:r w:rsidR="00A8635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– працевлаштуватися, або відкрити власний бізнес на те</w:t>
            </w:r>
            <w:r w:rsidR="00E4788E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риторії Широківської громади</w:t>
            </w:r>
          </w:p>
        </w:tc>
        <w:tc>
          <w:tcPr>
            <w:tcW w:w="2197" w:type="dxa"/>
          </w:tcPr>
          <w:p w:rsidR="00152134" w:rsidRPr="0092464A" w:rsidRDefault="00E40B75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Знайти роботу, або відкрити власний бізнес на території Широківської громади</w:t>
            </w:r>
          </w:p>
        </w:tc>
        <w:tc>
          <w:tcPr>
            <w:tcW w:w="1489" w:type="dxa"/>
          </w:tcPr>
          <w:p w:rsidR="00152134" w:rsidRPr="0092464A" w:rsidRDefault="00152134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«Працевлаштування в селі – це модно!» </w:t>
            </w:r>
          </w:p>
        </w:tc>
        <w:tc>
          <w:tcPr>
            <w:tcW w:w="3408" w:type="dxa"/>
          </w:tcPr>
          <w:p w:rsidR="00E40B75" w:rsidRPr="0092464A" w:rsidRDefault="00E40B75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анкетування (онлайн);</w:t>
            </w:r>
          </w:p>
          <w:p w:rsidR="00E40B75" w:rsidRPr="0092464A" w:rsidRDefault="00E40B75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Молодіжна рада;</w:t>
            </w:r>
          </w:p>
          <w:p w:rsidR="00E40B75" w:rsidRPr="0092464A" w:rsidRDefault="00E40B75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місцева газета «Широківська громада інформує…»;</w:t>
            </w:r>
          </w:p>
          <w:p w:rsidR="00E40B75" w:rsidRPr="0092464A" w:rsidRDefault="00E40B75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- </w:t>
            </w:r>
            <w:r w:rsidR="00196CFE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фейсбук-сторінка Широківської громади;</w:t>
            </w:r>
          </w:p>
          <w:p w:rsidR="00152134" w:rsidRPr="0092464A" w:rsidRDefault="00E40B75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група в соцмережі «Фейсбук» - «Молодь Широківської громади»</w:t>
            </w:r>
            <w:r w:rsidR="00196CFE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;</w:t>
            </w:r>
          </w:p>
          <w:p w:rsidR="00196CFE" w:rsidRPr="0092464A" w:rsidRDefault="00196CFE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- </w:t>
            </w:r>
            <w:r w:rsidR="0070620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окремігрупи у соціальних мережах (Facebook, Telegram), та </w:t>
            </w:r>
            <w:r w:rsidR="00EE09A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розділ </w:t>
            </w:r>
            <w:r w:rsidR="00706207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на офіційному сайті Широківської ОТГ з працевлаштування на території Широківської громади</w:t>
            </w:r>
          </w:p>
        </w:tc>
      </w:tr>
      <w:tr w:rsidR="00367E13" w:rsidRPr="0092464A" w:rsidTr="007B705A">
        <w:tc>
          <w:tcPr>
            <w:tcW w:w="500" w:type="dxa"/>
          </w:tcPr>
          <w:p w:rsidR="003E5158" w:rsidRPr="0092464A" w:rsidRDefault="003E5158" w:rsidP="003759E1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3</w:t>
            </w:r>
          </w:p>
        </w:tc>
        <w:tc>
          <w:tcPr>
            <w:tcW w:w="1876" w:type="dxa"/>
          </w:tcPr>
          <w:p w:rsidR="003E5158" w:rsidRPr="0092464A" w:rsidRDefault="003E5158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Місцева влада</w:t>
            </w:r>
          </w:p>
        </w:tc>
        <w:tc>
          <w:tcPr>
            <w:tcW w:w="2197" w:type="dxa"/>
          </w:tcPr>
          <w:p w:rsidR="003E5158" w:rsidRPr="0092464A" w:rsidRDefault="003E5158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Ініціювати створення робочої групи та розроблення місцевої програми підтримки сільської молоді</w:t>
            </w:r>
          </w:p>
        </w:tc>
        <w:tc>
          <w:tcPr>
            <w:tcW w:w="1489" w:type="dxa"/>
          </w:tcPr>
          <w:p w:rsidR="003E5158" w:rsidRPr="0092464A" w:rsidRDefault="003E5158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«Створюємо можливості для молоді разом!»</w:t>
            </w:r>
          </w:p>
        </w:tc>
        <w:tc>
          <w:tcPr>
            <w:tcW w:w="3408" w:type="dxa"/>
          </w:tcPr>
          <w:p w:rsidR="003E5158" w:rsidRPr="0092464A" w:rsidRDefault="0018545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Робочі зустрічі та звернення (онлайн або офлайн);</w:t>
            </w:r>
          </w:p>
          <w:p w:rsidR="003E5158" w:rsidRPr="0092464A" w:rsidRDefault="003E5158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подання пропозицій.</w:t>
            </w:r>
          </w:p>
        </w:tc>
      </w:tr>
      <w:tr w:rsidR="00367E13" w:rsidRPr="0092464A" w:rsidTr="007B705A">
        <w:tc>
          <w:tcPr>
            <w:tcW w:w="500" w:type="dxa"/>
          </w:tcPr>
          <w:p w:rsidR="003E5158" w:rsidRPr="0092464A" w:rsidRDefault="003E5158" w:rsidP="003759E1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4</w:t>
            </w:r>
          </w:p>
        </w:tc>
        <w:tc>
          <w:tcPr>
            <w:tcW w:w="1876" w:type="dxa"/>
          </w:tcPr>
          <w:p w:rsidR="003E5158" w:rsidRPr="0092464A" w:rsidRDefault="003E5158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Місцевий бізнес</w:t>
            </w:r>
          </w:p>
        </w:tc>
        <w:tc>
          <w:tcPr>
            <w:tcW w:w="2197" w:type="dxa"/>
          </w:tcPr>
          <w:p w:rsidR="003E5158" w:rsidRPr="0092464A" w:rsidRDefault="003E5158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Долучитися до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>опитування, круглого столу та робочої групи</w:t>
            </w:r>
          </w:p>
        </w:tc>
        <w:tc>
          <w:tcPr>
            <w:tcW w:w="1489" w:type="dxa"/>
          </w:tcPr>
          <w:p w:rsidR="003E5158" w:rsidRPr="0092464A" w:rsidRDefault="007B705A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 xml:space="preserve">«Створюємо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>можливості для молоді разом!»</w:t>
            </w:r>
          </w:p>
        </w:tc>
        <w:tc>
          <w:tcPr>
            <w:tcW w:w="3408" w:type="dxa"/>
          </w:tcPr>
          <w:p w:rsidR="003E5158" w:rsidRPr="0092464A" w:rsidRDefault="003E5158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>- Анкетування</w:t>
            </w:r>
            <w:r w:rsidR="00185453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(онлайн)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;</w:t>
            </w:r>
          </w:p>
          <w:p w:rsidR="003E5158" w:rsidRPr="0092464A" w:rsidRDefault="003E5158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>- особисті зустрічі-перемовини</w:t>
            </w:r>
            <w:r w:rsidR="00185453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(онлайн або офлайн);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;</w:t>
            </w:r>
          </w:p>
          <w:p w:rsidR="003E5158" w:rsidRPr="0092464A" w:rsidRDefault="003E5158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спілкування через посередників (Агенція розвитку).</w:t>
            </w:r>
          </w:p>
        </w:tc>
      </w:tr>
    </w:tbl>
    <w:p w:rsidR="00471EA9" w:rsidRPr="0092464A" w:rsidRDefault="00471EA9" w:rsidP="00471EA9">
      <w:pPr>
        <w:rPr>
          <w:rFonts w:ascii="Stolzl Book" w:eastAsia="Arial" w:hAnsi="Stolzl Book" w:cs="Arial"/>
          <w:sz w:val="20"/>
          <w:szCs w:val="20"/>
          <w:lang w:val="ru-RU"/>
        </w:rPr>
      </w:pPr>
    </w:p>
    <w:p w:rsidR="00FD36AB" w:rsidRPr="0092464A" w:rsidRDefault="00FD36AB" w:rsidP="0074392C">
      <w:pPr>
        <w:pBdr>
          <w:bar w:val="none" w:sz="0" w:color="auto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>5</w:t>
      </w:r>
      <w:r w:rsidR="00D368AF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.2 </w:t>
      </w:r>
      <w:r w:rsidR="00471EA9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Яким чином буде відстежуватись </w:t>
      </w:r>
      <w:r w:rsidR="00602944" w:rsidRPr="0092464A">
        <w:rPr>
          <w:rFonts w:ascii="Stolzl Book" w:eastAsia="Arial" w:hAnsi="Stolzl Book" w:cs="Arial"/>
          <w:sz w:val="20"/>
          <w:szCs w:val="20"/>
          <w:lang w:val="uk-UA"/>
        </w:rPr>
        <w:t>ефективність втілення адвокаційної кампанії</w:t>
      </w:r>
      <w:r w:rsidR="00471EA9" w:rsidRPr="0092464A">
        <w:rPr>
          <w:rFonts w:ascii="Stolzl Book" w:eastAsia="Arial" w:hAnsi="Stolzl Book" w:cs="Arial"/>
          <w:sz w:val="20"/>
          <w:szCs w:val="20"/>
          <w:lang w:val="uk-UA"/>
        </w:rPr>
        <w:t>?</w:t>
      </w:r>
      <w:r w:rsidR="00602944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Опишіть систему для моніторингу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та оцінки</w:t>
      </w:r>
      <w:r w:rsidR="00471EA9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, звітності по </w:t>
      </w:r>
      <w:r w:rsidR="00602944" w:rsidRPr="0092464A">
        <w:rPr>
          <w:rFonts w:ascii="Stolzl Book" w:eastAsia="Arial" w:hAnsi="Stolzl Book" w:cs="Arial"/>
          <w:sz w:val="20"/>
          <w:szCs w:val="20"/>
          <w:lang w:val="uk-UA"/>
        </w:rPr>
        <w:t>втіленій адвокаційній кампанії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>.</w:t>
      </w:r>
    </w:p>
    <w:p w:rsidR="00196CFE" w:rsidRPr="0092464A" w:rsidRDefault="00196CFE" w:rsidP="0074392C">
      <w:pPr>
        <w:pBdr>
          <w:bar w:val="none" w:sz="0" w:color="auto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</w:p>
    <w:tbl>
      <w:tblPr>
        <w:tblStyle w:val="aa"/>
        <w:tblW w:w="9530" w:type="dxa"/>
        <w:tblLook w:val="04A0"/>
      </w:tblPr>
      <w:tblGrid>
        <w:gridCol w:w="2802"/>
        <w:gridCol w:w="2835"/>
        <w:gridCol w:w="2409"/>
        <w:gridCol w:w="1484"/>
      </w:tblGrid>
      <w:tr w:rsidR="00367E13" w:rsidRPr="0092464A" w:rsidTr="003E5158">
        <w:trPr>
          <w:trHeight w:val="854"/>
        </w:trPr>
        <w:tc>
          <w:tcPr>
            <w:tcW w:w="2802" w:type="dxa"/>
            <w:vAlign w:val="center"/>
          </w:tcPr>
          <w:p w:rsidR="00EF5A9C" w:rsidRPr="0092464A" w:rsidRDefault="00EF5A9C" w:rsidP="00DF1F8D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Завдання</w:t>
            </w:r>
          </w:p>
        </w:tc>
        <w:tc>
          <w:tcPr>
            <w:tcW w:w="2835" w:type="dxa"/>
            <w:vAlign w:val="center"/>
          </w:tcPr>
          <w:p w:rsidR="00EF5A9C" w:rsidRPr="0092464A" w:rsidRDefault="00EF5A9C" w:rsidP="00DF1F8D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Індикатор оцінки</w:t>
            </w:r>
          </w:p>
        </w:tc>
        <w:tc>
          <w:tcPr>
            <w:tcW w:w="2409" w:type="dxa"/>
            <w:vAlign w:val="center"/>
          </w:tcPr>
          <w:p w:rsidR="00EF5A9C" w:rsidRPr="0092464A" w:rsidRDefault="00EF5A9C" w:rsidP="00DF1F8D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Методи збору та джерела інформації</w:t>
            </w:r>
          </w:p>
        </w:tc>
        <w:tc>
          <w:tcPr>
            <w:tcW w:w="1484" w:type="dxa"/>
            <w:vAlign w:val="center"/>
          </w:tcPr>
          <w:p w:rsidR="00EF5A9C" w:rsidRPr="0092464A" w:rsidRDefault="00EF5A9C" w:rsidP="00DF1F8D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Частота збору інформації</w:t>
            </w:r>
          </w:p>
        </w:tc>
      </w:tr>
      <w:tr w:rsidR="00367E13" w:rsidRPr="0092464A" w:rsidTr="003E5158">
        <w:trPr>
          <w:trHeight w:val="280"/>
        </w:trPr>
        <w:tc>
          <w:tcPr>
            <w:tcW w:w="2802" w:type="dxa"/>
          </w:tcPr>
          <w:p w:rsidR="00EF5A9C" w:rsidRPr="0092464A" w:rsidRDefault="00CB390D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1. Провести опитування серед 3-х цільових груп.</w:t>
            </w:r>
          </w:p>
        </w:tc>
        <w:tc>
          <w:tcPr>
            <w:tcW w:w="2835" w:type="dxa"/>
          </w:tcPr>
          <w:p w:rsidR="00EF5A9C" w:rsidRPr="0092464A" w:rsidRDefault="00CB390D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Кількість респондентів у кожній з цільових груп</w:t>
            </w:r>
          </w:p>
        </w:tc>
        <w:tc>
          <w:tcPr>
            <w:tcW w:w="2409" w:type="dxa"/>
          </w:tcPr>
          <w:p w:rsidR="00EF5A9C" w:rsidRPr="0092464A" w:rsidRDefault="00DF61B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Заповнені анкети</w:t>
            </w:r>
          </w:p>
          <w:p w:rsidR="00DF61B3" w:rsidRPr="0092464A" w:rsidRDefault="00DF61B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Презентації результатів</w:t>
            </w:r>
          </w:p>
        </w:tc>
        <w:tc>
          <w:tcPr>
            <w:tcW w:w="1484" w:type="dxa"/>
          </w:tcPr>
          <w:p w:rsidR="00EF5A9C" w:rsidRPr="0092464A" w:rsidRDefault="00DF61B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За підсумками виконання</w:t>
            </w:r>
          </w:p>
        </w:tc>
      </w:tr>
      <w:tr w:rsidR="00367E13" w:rsidRPr="0092464A" w:rsidTr="003E5158">
        <w:trPr>
          <w:trHeight w:val="280"/>
        </w:trPr>
        <w:tc>
          <w:tcPr>
            <w:tcW w:w="2802" w:type="dxa"/>
          </w:tcPr>
          <w:p w:rsidR="00D8679C" w:rsidRPr="0092464A" w:rsidRDefault="00E4788E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2</w:t>
            </w:r>
            <w:r w:rsidR="00CB390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. Створити робочу групу в складі «молодь – влада – бізнес» для обговорення й пошуку рішень з проблемних питань, що стосуються розширення можливостей  для молоді в громаді</w:t>
            </w:r>
          </w:p>
        </w:tc>
        <w:tc>
          <w:tcPr>
            <w:tcW w:w="2835" w:type="dxa"/>
          </w:tcPr>
          <w:p w:rsidR="00D8679C" w:rsidRPr="0092464A" w:rsidRDefault="0074392C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Кількість учасників робочої групи з різних цільових груп</w:t>
            </w:r>
          </w:p>
          <w:p w:rsidR="00DF61B3" w:rsidRPr="0092464A" w:rsidRDefault="00DF61B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Визначені основні проблемні питання</w:t>
            </w:r>
          </w:p>
          <w:p w:rsidR="0074392C" w:rsidRPr="0092464A" w:rsidRDefault="0074392C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Напрацьован</w:t>
            </w:r>
            <w:r w:rsidR="00DF61B3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і пропозиції рішень до основних проблемних питань</w:t>
            </w:r>
          </w:p>
        </w:tc>
        <w:tc>
          <w:tcPr>
            <w:tcW w:w="2409" w:type="dxa"/>
          </w:tcPr>
          <w:p w:rsidR="00DF61B3" w:rsidRPr="0092464A" w:rsidRDefault="00DF61B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Положення або інший документ про створення РГ</w:t>
            </w:r>
          </w:p>
          <w:p w:rsidR="00D8679C" w:rsidRPr="0092464A" w:rsidRDefault="00DF61B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Протоколи зустрічей робочої групи</w:t>
            </w:r>
          </w:p>
        </w:tc>
        <w:tc>
          <w:tcPr>
            <w:tcW w:w="1484" w:type="dxa"/>
          </w:tcPr>
          <w:p w:rsidR="00D8679C" w:rsidRPr="0092464A" w:rsidRDefault="00DF61B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За підсумками виконання</w:t>
            </w:r>
          </w:p>
        </w:tc>
      </w:tr>
      <w:tr w:rsidR="00367E13" w:rsidRPr="0092464A" w:rsidTr="003E5158">
        <w:trPr>
          <w:trHeight w:val="280"/>
        </w:trPr>
        <w:tc>
          <w:tcPr>
            <w:tcW w:w="2802" w:type="dxa"/>
          </w:tcPr>
          <w:p w:rsidR="00D8679C" w:rsidRPr="0092464A" w:rsidRDefault="00E4788E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3. Формування пропозицій щодо розроблення </w:t>
            </w:r>
            <w:r w:rsidR="00CB390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місцевої програми підтримки сільської молоді Широківської громади</w:t>
            </w:r>
          </w:p>
        </w:tc>
        <w:tc>
          <w:tcPr>
            <w:tcW w:w="2835" w:type="dxa"/>
          </w:tcPr>
          <w:p w:rsidR="0074392C" w:rsidRPr="0092464A" w:rsidRDefault="00E4788E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- Враховані пропозиції комітету ()робочої групи) та </w:t>
            </w:r>
            <w:r w:rsidR="0074392C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Молодіжної ради</w:t>
            </w:r>
          </w:p>
        </w:tc>
        <w:tc>
          <w:tcPr>
            <w:tcW w:w="2409" w:type="dxa"/>
          </w:tcPr>
          <w:p w:rsidR="00DF61B3" w:rsidRPr="0092464A" w:rsidRDefault="00DF61B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- </w:t>
            </w:r>
            <w:r w:rsidR="00E4788E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Проєкт заходів Програми </w:t>
            </w:r>
          </w:p>
        </w:tc>
        <w:tc>
          <w:tcPr>
            <w:tcW w:w="1484" w:type="dxa"/>
          </w:tcPr>
          <w:p w:rsidR="00D8679C" w:rsidRPr="0092464A" w:rsidRDefault="00DF61B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За підсумками виконання</w:t>
            </w:r>
          </w:p>
        </w:tc>
      </w:tr>
      <w:tr w:rsidR="00367E13" w:rsidRPr="0092464A" w:rsidTr="003E5158">
        <w:trPr>
          <w:trHeight w:val="280"/>
        </w:trPr>
        <w:tc>
          <w:tcPr>
            <w:tcW w:w="2802" w:type="dxa"/>
          </w:tcPr>
          <w:p w:rsidR="00185453" w:rsidRPr="0092464A" w:rsidRDefault="0018545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4.Проведення статистичного аналіз</w:t>
            </w:r>
            <w:r w:rsidR="00EE09A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у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по</w:t>
            </w:r>
            <w:r w:rsidR="00EE09A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рівню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безробітт</w:t>
            </w:r>
            <w:r w:rsidR="00EE09A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я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молоді і існуючих вакансіях в</w:t>
            </w:r>
            <w:r w:rsidR="00EE09A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Широківській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ОТГ. За рахунок попередньо проведеного анкетування.</w:t>
            </w:r>
          </w:p>
        </w:tc>
        <w:tc>
          <w:tcPr>
            <w:tcW w:w="2835" w:type="dxa"/>
          </w:tcPr>
          <w:p w:rsidR="00185453" w:rsidRPr="0092464A" w:rsidRDefault="0018545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- </w:t>
            </w:r>
            <w:r w:rsidR="00796E6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Зведений статистичний аналіз (дані про к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іл</w:t>
            </w:r>
            <w:r w:rsidR="00796E6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ькість безробітної молоді в ОТГ, і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снуючі вакансії в ОТГ</w:t>
            </w:r>
            <w:r w:rsidR="00796E6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)</w:t>
            </w:r>
          </w:p>
          <w:p w:rsidR="00796E6D" w:rsidRPr="0092464A" w:rsidRDefault="00796E6D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</w:p>
        </w:tc>
        <w:tc>
          <w:tcPr>
            <w:tcW w:w="2409" w:type="dxa"/>
          </w:tcPr>
          <w:p w:rsidR="00185453" w:rsidRPr="0092464A" w:rsidRDefault="0018545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-Обробкаданих попередньо проведеного анкетування.</w:t>
            </w:r>
          </w:p>
        </w:tc>
        <w:tc>
          <w:tcPr>
            <w:tcW w:w="1484" w:type="dxa"/>
          </w:tcPr>
          <w:p w:rsidR="00185453" w:rsidRPr="0092464A" w:rsidRDefault="0018545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За підсумками виконання</w:t>
            </w:r>
          </w:p>
        </w:tc>
      </w:tr>
      <w:tr w:rsidR="00367E13" w:rsidRPr="0092464A" w:rsidTr="003E5158">
        <w:trPr>
          <w:trHeight w:val="280"/>
        </w:trPr>
        <w:tc>
          <w:tcPr>
            <w:tcW w:w="2802" w:type="dxa"/>
          </w:tcPr>
          <w:p w:rsidR="00E4788E" w:rsidRPr="0092464A" w:rsidRDefault="0018545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5. Створення груп у соціальних мережах (Facebook, Telegram), та </w:t>
            </w:r>
            <w:r w:rsidR="00EE09A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розділу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на офіційному сайті Широківської ОТГ з працевлаштування на території Широківської громади</w:t>
            </w:r>
          </w:p>
        </w:tc>
        <w:tc>
          <w:tcPr>
            <w:tcW w:w="2835" w:type="dxa"/>
          </w:tcPr>
          <w:p w:rsidR="00185453" w:rsidRPr="0092464A" w:rsidRDefault="00E4788E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- Макет </w:t>
            </w:r>
            <w:r w:rsidR="00185453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груп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;</w:t>
            </w:r>
          </w:p>
          <w:p w:rsidR="00E4788E" w:rsidRPr="0092464A" w:rsidRDefault="00E4788E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Загальна інформація</w:t>
            </w:r>
          </w:p>
          <w:p w:rsidR="00185453" w:rsidRPr="0092464A" w:rsidRDefault="0018545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Рекламна компанія, для залучення більшої кількості людей.</w:t>
            </w:r>
          </w:p>
        </w:tc>
        <w:tc>
          <w:tcPr>
            <w:tcW w:w="2409" w:type="dxa"/>
          </w:tcPr>
          <w:p w:rsidR="00E4788E" w:rsidRPr="0092464A" w:rsidRDefault="00E4788E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- </w:t>
            </w:r>
            <w:r w:rsidR="00EE09A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Г</w:t>
            </w:r>
            <w:r w:rsidR="00185453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руп</w:t>
            </w:r>
            <w:r w:rsidR="00EE09A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и</w:t>
            </w:r>
            <w:r w:rsidR="00185453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у соціальних мережах (Facebook, Telegram)та</w:t>
            </w:r>
            <w:r w:rsidR="00EE09A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розділ</w:t>
            </w:r>
            <w:r w:rsidR="00185453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на офіційному сайті Широківської ОТГ</w:t>
            </w:r>
          </w:p>
        </w:tc>
        <w:tc>
          <w:tcPr>
            <w:tcW w:w="1484" w:type="dxa"/>
          </w:tcPr>
          <w:p w:rsidR="00E4788E" w:rsidRPr="0092464A" w:rsidRDefault="00E4788E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Березень</w:t>
            </w:r>
          </w:p>
        </w:tc>
      </w:tr>
      <w:tr w:rsidR="0090073D" w:rsidRPr="0092464A" w:rsidTr="003E5158">
        <w:trPr>
          <w:trHeight w:val="280"/>
        </w:trPr>
        <w:tc>
          <w:tcPr>
            <w:tcW w:w="2802" w:type="dxa"/>
          </w:tcPr>
          <w:p w:rsidR="00CB390D" w:rsidRPr="0092464A" w:rsidRDefault="002D70D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5</w:t>
            </w:r>
            <w:r w:rsidR="00CB390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. Привернення уваги ЗМІ, висвітлення заходів кампанії</w:t>
            </w:r>
          </w:p>
        </w:tc>
        <w:tc>
          <w:tcPr>
            <w:tcW w:w="2835" w:type="dxa"/>
          </w:tcPr>
          <w:p w:rsidR="00CB390D" w:rsidRPr="0092464A" w:rsidRDefault="0074392C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Кількість публікацій</w:t>
            </w:r>
          </w:p>
        </w:tc>
        <w:tc>
          <w:tcPr>
            <w:tcW w:w="2409" w:type="dxa"/>
          </w:tcPr>
          <w:p w:rsidR="00CB390D" w:rsidRPr="0092464A" w:rsidRDefault="00DF61B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 ЗМІ, соцмережі</w:t>
            </w:r>
          </w:p>
        </w:tc>
        <w:tc>
          <w:tcPr>
            <w:tcW w:w="1484" w:type="dxa"/>
          </w:tcPr>
          <w:p w:rsidR="00CB390D" w:rsidRPr="0092464A" w:rsidRDefault="002D70D3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Щодватижні</w:t>
            </w:r>
          </w:p>
        </w:tc>
      </w:tr>
    </w:tbl>
    <w:p w:rsidR="00471EA9" w:rsidRPr="0092464A" w:rsidRDefault="00471EA9" w:rsidP="00471EA9">
      <w:pPr>
        <w:rPr>
          <w:rFonts w:ascii="Stolzl Book" w:eastAsia="Arial" w:hAnsi="Stolzl Book" w:cs="Arial"/>
          <w:sz w:val="20"/>
          <w:szCs w:val="20"/>
          <w:lang w:val="uk-UA"/>
        </w:rPr>
      </w:pPr>
    </w:p>
    <w:p w:rsidR="00471EA9" w:rsidRPr="0092464A" w:rsidRDefault="00EE7995" w:rsidP="00471EA9">
      <w:pPr>
        <w:jc w:val="center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br w:type="column"/>
      </w:r>
      <w:r w:rsidR="00471EA9" w:rsidRPr="0092464A">
        <w:rPr>
          <w:rFonts w:ascii="Stolzl Book" w:eastAsia="Arial" w:hAnsi="Stolzl Book" w:cs="Arial"/>
          <w:b/>
          <w:sz w:val="20"/>
          <w:szCs w:val="20"/>
          <w:lang w:val="uk-UA"/>
        </w:rPr>
        <w:lastRenderedPageBreak/>
        <w:t>Розділ</w:t>
      </w:r>
      <w:r w:rsidR="00FD36AB"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 6</w:t>
      </w:r>
      <w:r w:rsidR="00471EA9"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: Бюджет </w:t>
      </w:r>
      <w:r w:rsidR="00602944" w:rsidRPr="0092464A">
        <w:rPr>
          <w:rFonts w:ascii="Stolzl Book" w:eastAsia="Arial" w:hAnsi="Stolzl Book" w:cs="Arial"/>
          <w:b/>
          <w:sz w:val="20"/>
          <w:szCs w:val="20"/>
          <w:lang w:val="uk-UA"/>
        </w:rPr>
        <w:t>адвокаційної кампанії</w:t>
      </w:r>
      <w:r w:rsidR="00471EA9"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 та фінансування з інших ресурсів</w:t>
      </w:r>
    </w:p>
    <w:p w:rsidR="00471EA9" w:rsidRPr="0092464A" w:rsidRDefault="00471EA9" w:rsidP="00471EA9">
      <w:pPr>
        <w:rPr>
          <w:rFonts w:ascii="Stolzl Book" w:eastAsia="Arial" w:hAnsi="Stolzl Book" w:cs="Arial"/>
          <w:sz w:val="20"/>
          <w:szCs w:val="20"/>
          <w:lang w:val="uk-UA"/>
        </w:rPr>
      </w:pPr>
    </w:p>
    <w:p w:rsidR="00471EA9" w:rsidRPr="0092464A" w:rsidRDefault="00FD36AB" w:rsidP="00E4788E">
      <w:pPr>
        <w:pBdr>
          <w:bar w:val="none" w:sz="0" w:color="auto"/>
        </w:pBdr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>6</w:t>
      </w:r>
      <w:r w:rsidR="00D368AF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.1 </w:t>
      </w:r>
      <w:r w:rsidR="00471EA9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Напишіть детальний бюджет </w:t>
      </w:r>
      <w:r w:rsidR="00602944" w:rsidRPr="0092464A">
        <w:rPr>
          <w:rFonts w:ascii="Stolzl Book" w:eastAsia="Arial" w:hAnsi="Stolzl Book" w:cs="Arial"/>
          <w:sz w:val="20"/>
          <w:szCs w:val="20"/>
          <w:lang w:val="uk-UA"/>
        </w:rPr>
        <w:t>адвокаційної кампанії</w:t>
      </w:r>
      <w:r w:rsidR="00471EA9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, </w:t>
      </w:r>
      <w:r w:rsidR="00471EA9"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включаючи грошові і не-грошовівнески від </w:t>
      </w:r>
      <w:r w:rsidR="0001459B" w:rsidRPr="0092464A">
        <w:rPr>
          <w:rFonts w:ascii="Stolzl Book" w:eastAsia="Arial" w:hAnsi="Stolzl Book" w:cs="Arial"/>
          <w:b/>
          <w:sz w:val="20"/>
          <w:szCs w:val="20"/>
          <w:lang w:val="uk-UA"/>
        </w:rPr>
        <w:t>у</w:t>
      </w:r>
      <w:r w:rsidR="00471EA9" w:rsidRPr="0092464A">
        <w:rPr>
          <w:rFonts w:ascii="Stolzl Book" w:eastAsia="Arial" w:hAnsi="Stolzl Book" w:cs="Arial"/>
          <w:b/>
          <w:sz w:val="20"/>
          <w:szCs w:val="20"/>
          <w:lang w:val="uk-UA"/>
        </w:rPr>
        <w:t>сіх партнерів</w:t>
      </w:r>
      <w:r w:rsidR="00471EA9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(в гривнях для кожної категорії), включаючи внесок від Британської Ради. </w:t>
      </w:r>
      <w:r w:rsidR="00471EA9" w:rsidRPr="0092464A">
        <w:rPr>
          <w:rFonts w:ascii="Stolzl Book" w:eastAsia="Arial" w:hAnsi="Stolzl Book" w:cs="Arial"/>
          <w:b/>
          <w:sz w:val="20"/>
          <w:szCs w:val="20"/>
          <w:lang w:val="uk-UA"/>
        </w:rPr>
        <w:t>Зверніть увагу на те, що фінансування від Британської Ради може не покривати повністю загального бюджету проєкту.</w:t>
      </w:r>
    </w:p>
    <w:p w:rsidR="00471EA9" w:rsidRPr="0092464A" w:rsidRDefault="00471EA9" w:rsidP="00471EA9">
      <w:pPr>
        <w:rPr>
          <w:rFonts w:ascii="Stolzl Book" w:eastAsia="Arial" w:hAnsi="Stolzl Book" w:cs="Arial"/>
          <w:iCs/>
          <w:sz w:val="20"/>
          <w:szCs w:val="20"/>
          <w:lang w:val="uk-UA"/>
        </w:rPr>
      </w:pPr>
    </w:p>
    <w:tbl>
      <w:tblPr>
        <w:bidiVisual/>
        <w:tblW w:w="9356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1559"/>
        <w:gridCol w:w="1559"/>
        <w:gridCol w:w="1134"/>
        <w:gridCol w:w="1276"/>
        <w:gridCol w:w="2694"/>
      </w:tblGrid>
      <w:tr w:rsidR="00367E13" w:rsidRPr="0092464A" w:rsidTr="00602944">
        <w:tc>
          <w:tcPr>
            <w:tcW w:w="1134" w:type="dxa"/>
            <w:vAlign w:val="center"/>
          </w:tcPr>
          <w:p w:rsidR="00471EA9" w:rsidRPr="0092464A" w:rsidRDefault="00471EA9" w:rsidP="00757AA1">
            <w:pPr>
              <w:rPr>
                <w:rFonts w:ascii="Stolzl Book" w:eastAsia="Arial" w:hAnsi="Stolzl Book" w:cs="Arial"/>
                <w:iCs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iCs/>
                <w:sz w:val="20"/>
                <w:szCs w:val="20"/>
                <w:lang w:val="uk-UA"/>
              </w:rPr>
              <w:t>Всього по проєкту, грн.</w:t>
            </w:r>
          </w:p>
          <w:p w:rsidR="00213350" w:rsidRPr="0092464A" w:rsidRDefault="00213350" w:rsidP="00757AA1">
            <w:pPr>
              <w:rPr>
                <w:rFonts w:ascii="Stolzl Book" w:eastAsia="Arial" w:hAnsi="Stolzl Book" w:cs="Arial"/>
                <w:iCs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471EA9" w:rsidRPr="0092464A" w:rsidRDefault="00471EA9" w:rsidP="00757AA1">
            <w:pPr>
              <w:rPr>
                <w:rFonts w:ascii="Stolzl Book" w:eastAsia="Arial" w:hAnsi="Stolzl Book" w:cs="Arial"/>
                <w:iCs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iCs/>
                <w:sz w:val="20"/>
                <w:szCs w:val="20"/>
                <w:lang w:val="uk-UA"/>
              </w:rPr>
              <w:t>Фінансування від інших партнерів (вказати яких)</w:t>
            </w:r>
          </w:p>
        </w:tc>
        <w:tc>
          <w:tcPr>
            <w:tcW w:w="1559" w:type="dxa"/>
            <w:vAlign w:val="center"/>
          </w:tcPr>
          <w:p w:rsidR="00471EA9" w:rsidRPr="0092464A" w:rsidRDefault="00471EA9" w:rsidP="00757AA1">
            <w:pPr>
              <w:rPr>
                <w:rFonts w:ascii="Stolzl Book" w:eastAsia="Arial" w:hAnsi="Stolzl Book" w:cs="Arial"/>
                <w:iCs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iCs/>
                <w:sz w:val="20"/>
                <w:szCs w:val="20"/>
                <w:lang w:val="uk-UA"/>
              </w:rPr>
              <w:t>Фінансування від Британської Ради</w:t>
            </w:r>
          </w:p>
        </w:tc>
        <w:tc>
          <w:tcPr>
            <w:tcW w:w="1134" w:type="dxa"/>
            <w:vAlign w:val="center"/>
          </w:tcPr>
          <w:p w:rsidR="00471EA9" w:rsidRPr="0092464A" w:rsidRDefault="00471EA9" w:rsidP="00757AA1">
            <w:pPr>
              <w:rPr>
                <w:rFonts w:ascii="Stolzl Book" w:eastAsia="Arial" w:hAnsi="Stolzl Book" w:cs="Arial"/>
                <w:iCs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iCs/>
                <w:sz w:val="20"/>
                <w:szCs w:val="20"/>
                <w:lang w:val="uk-UA"/>
              </w:rPr>
              <w:t>Кількість одиниць</w:t>
            </w:r>
          </w:p>
        </w:tc>
        <w:tc>
          <w:tcPr>
            <w:tcW w:w="1276" w:type="dxa"/>
            <w:vAlign w:val="center"/>
          </w:tcPr>
          <w:p w:rsidR="00471EA9" w:rsidRPr="0092464A" w:rsidRDefault="00471EA9" w:rsidP="00757AA1">
            <w:pPr>
              <w:rPr>
                <w:rFonts w:ascii="Stolzl Book" w:eastAsia="Arial" w:hAnsi="Stolzl Book" w:cs="Arial"/>
                <w:iCs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iCs/>
                <w:sz w:val="20"/>
                <w:szCs w:val="20"/>
                <w:lang w:val="uk-UA"/>
              </w:rPr>
              <w:t>Вартість одиниці, грн.</w:t>
            </w:r>
          </w:p>
        </w:tc>
        <w:tc>
          <w:tcPr>
            <w:tcW w:w="2694" w:type="dxa"/>
            <w:vAlign w:val="center"/>
          </w:tcPr>
          <w:p w:rsidR="00471EA9" w:rsidRPr="0092464A" w:rsidRDefault="00471EA9" w:rsidP="00757AA1">
            <w:pPr>
              <w:rPr>
                <w:rFonts w:ascii="Stolzl Book" w:eastAsia="Arial" w:hAnsi="Stolzl Book" w:cs="Arial"/>
                <w:iCs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iCs/>
                <w:sz w:val="20"/>
                <w:szCs w:val="20"/>
                <w:lang w:val="uk-UA"/>
              </w:rPr>
              <w:t>Назва категорії</w:t>
            </w:r>
          </w:p>
        </w:tc>
      </w:tr>
      <w:tr w:rsidR="00367E13" w:rsidRPr="0092464A" w:rsidTr="00602944">
        <w:tc>
          <w:tcPr>
            <w:tcW w:w="1134" w:type="dxa"/>
            <w:vAlign w:val="center"/>
          </w:tcPr>
          <w:p w:rsidR="00471EA9" w:rsidRPr="0092464A" w:rsidRDefault="0090073D" w:rsidP="00757AA1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4000</w:t>
            </w:r>
          </w:p>
        </w:tc>
        <w:tc>
          <w:tcPr>
            <w:tcW w:w="1559" w:type="dxa"/>
            <w:vAlign w:val="center"/>
          </w:tcPr>
          <w:p w:rsidR="00B220CD" w:rsidRPr="0092464A" w:rsidRDefault="00B220CD" w:rsidP="00E46CBB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</w:p>
          <w:p w:rsidR="00E46CBB" w:rsidRPr="0092464A" w:rsidRDefault="0090073D" w:rsidP="00B220CD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  <w:p w:rsidR="00E46CBB" w:rsidRPr="0092464A" w:rsidRDefault="00E46CBB" w:rsidP="00B220C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471EA9" w:rsidRPr="0092464A" w:rsidRDefault="0090073D" w:rsidP="00C13F7E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4</w:t>
            </w:r>
            <w:r w:rsidR="00C13F7E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000</w:t>
            </w:r>
          </w:p>
        </w:tc>
        <w:tc>
          <w:tcPr>
            <w:tcW w:w="1134" w:type="dxa"/>
            <w:vAlign w:val="center"/>
          </w:tcPr>
          <w:p w:rsidR="00471EA9" w:rsidRPr="0092464A" w:rsidRDefault="0090073D" w:rsidP="00C13F7E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bookmarkStart w:id="2" w:name="_GoBack"/>
            <w:bookmarkEnd w:id="2"/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</w:t>
            </w:r>
          </w:p>
        </w:tc>
        <w:tc>
          <w:tcPr>
            <w:tcW w:w="1276" w:type="dxa"/>
            <w:vAlign w:val="center"/>
          </w:tcPr>
          <w:p w:rsidR="00471EA9" w:rsidRPr="0092464A" w:rsidRDefault="0090073D" w:rsidP="0090073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4000</w:t>
            </w:r>
          </w:p>
        </w:tc>
        <w:tc>
          <w:tcPr>
            <w:tcW w:w="2694" w:type="dxa"/>
            <w:vAlign w:val="center"/>
          </w:tcPr>
          <w:p w:rsidR="0090073D" w:rsidRPr="0092464A" w:rsidRDefault="0090073D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Розробка діджитал-версії інфоматеріалів</w:t>
            </w:r>
          </w:p>
          <w:p w:rsidR="00E46CBB" w:rsidRPr="0092464A" w:rsidRDefault="0090073D" w:rsidP="00B220CD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(окремий розділ на офіційному сайті Агенції розвитку Широківської ОТГ щодо наявних вакансії, профорієнтаційних заходів, корисних посилань тощо)</w:t>
            </w:r>
          </w:p>
        </w:tc>
      </w:tr>
      <w:tr w:rsidR="00E46CBB" w:rsidRPr="0092464A" w:rsidTr="00602944">
        <w:tc>
          <w:tcPr>
            <w:tcW w:w="1134" w:type="dxa"/>
            <w:vAlign w:val="center"/>
          </w:tcPr>
          <w:p w:rsidR="00E46CBB" w:rsidRPr="0092464A" w:rsidRDefault="00E46CBB" w:rsidP="00757AA1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4500</w:t>
            </w:r>
          </w:p>
        </w:tc>
        <w:tc>
          <w:tcPr>
            <w:tcW w:w="1559" w:type="dxa"/>
            <w:vAlign w:val="center"/>
          </w:tcPr>
          <w:p w:rsidR="00E46CBB" w:rsidRPr="0092464A" w:rsidRDefault="00E46CBB" w:rsidP="00757AA1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559" w:type="dxa"/>
            <w:vAlign w:val="center"/>
          </w:tcPr>
          <w:p w:rsidR="00E46CBB" w:rsidRPr="0092464A" w:rsidRDefault="00B220CD" w:rsidP="00C13F7E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4500</w:t>
            </w:r>
          </w:p>
        </w:tc>
        <w:tc>
          <w:tcPr>
            <w:tcW w:w="1134" w:type="dxa"/>
            <w:vAlign w:val="center"/>
          </w:tcPr>
          <w:p w:rsidR="00E46CBB" w:rsidRPr="0092464A" w:rsidRDefault="00B220CD" w:rsidP="00C13F7E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</w:t>
            </w:r>
          </w:p>
        </w:tc>
        <w:tc>
          <w:tcPr>
            <w:tcW w:w="1276" w:type="dxa"/>
            <w:vAlign w:val="center"/>
          </w:tcPr>
          <w:p w:rsidR="00E46CBB" w:rsidRPr="0092464A" w:rsidRDefault="00B220CD" w:rsidP="0090073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4500</w:t>
            </w:r>
          </w:p>
        </w:tc>
        <w:tc>
          <w:tcPr>
            <w:tcW w:w="2694" w:type="dxa"/>
            <w:vAlign w:val="center"/>
          </w:tcPr>
          <w:p w:rsidR="00E46CBB" w:rsidRPr="0092464A" w:rsidRDefault="00E46CBB" w:rsidP="00B220CD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Розробка (+дизайнерські послуги) каталогу підприємств Широківської ОТГ </w:t>
            </w:r>
          </w:p>
        </w:tc>
      </w:tr>
      <w:tr w:rsidR="00367E13" w:rsidRPr="0092464A" w:rsidTr="00602944">
        <w:tc>
          <w:tcPr>
            <w:tcW w:w="1134" w:type="dxa"/>
            <w:vAlign w:val="center"/>
          </w:tcPr>
          <w:p w:rsidR="00D81814" w:rsidRPr="0092464A" w:rsidRDefault="00B550DC" w:rsidP="00757AA1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498</w:t>
            </w:r>
          </w:p>
        </w:tc>
        <w:tc>
          <w:tcPr>
            <w:tcW w:w="1559" w:type="dxa"/>
            <w:vAlign w:val="center"/>
          </w:tcPr>
          <w:p w:rsidR="00D81814" w:rsidRPr="0092464A" w:rsidRDefault="001D3D84" w:rsidP="00757AA1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559" w:type="dxa"/>
            <w:vAlign w:val="center"/>
          </w:tcPr>
          <w:p w:rsidR="00D81814" w:rsidRPr="0092464A" w:rsidRDefault="00B550DC" w:rsidP="00D81814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71,40</w:t>
            </w:r>
          </w:p>
          <w:p w:rsidR="00D81814" w:rsidRPr="0092464A" w:rsidRDefault="00B550DC" w:rsidP="0090073D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198</w:t>
            </w:r>
          </w:p>
          <w:p w:rsidR="001D3D84" w:rsidRPr="0092464A" w:rsidRDefault="00B550DC" w:rsidP="00B550D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88,57</w:t>
            </w:r>
          </w:p>
          <w:p w:rsidR="001D3D84" w:rsidRPr="0092464A" w:rsidRDefault="001D3D84" w:rsidP="00D81814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</w:t>
            </w:r>
            <w:r w:rsidR="00B550DC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12,20</w:t>
            </w:r>
          </w:p>
          <w:p w:rsidR="001D3D84" w:rsidRPr="0092464A" w:rsidRDefault="00B550DC" w:rsidP="00D81814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27,20</w:t>
            </w:r>
          </w:p>
        </w:tc>
        <w:tc>
          <w:tcPr>
            <w:tcW w:w="1134" w:type="dxa"/>
            <w:vAlign w:val="center"/>
          </w:tcPr>
          <w:p w:rsidR="00D81814" w:rsidRPr="0092464A" w:rsidRDefault="0090073D" w:rsidP="00B550D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2</w:t>
            </w:r>
            <w:r w:rsidR="00D81814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0</w:t>
            </w:r>
          </w:p>
          <w:p w:rsidR="00D81814" w:rsidRPr="0092464A" w:rsidRDefault="0090073D" w:rsidP="0090073D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2</w:t>
            </w:r>
            <w:r w:rsidR="00D81814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0</w:t>
            </w:r>
          </w:p>
          <w:p w:rsidR="001D3D84" w:rsidRPr="0092464A" w:rsidRDefault="0090073D" w:rsidP="00D81814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</w:t>
            </w:r>
          </w:p>
          <w:p w:rsidR="001D3D84" w:rsidRPr="0092464A" w:rsidRDefault="001D3D84" w:rsidP="00D81814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6 шт</w:t>
            </w:r>
          </w:p>
          <w:p w:rsidR="001D3D84" w:rsidRPr="0092464A" w:rsidRDefault="00B550DC" w:rsidP="00D81814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2</w:t>
            </w:r>
            <w:r w:rsidR="001D3D84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шт</w:t>
            </w:r>
          </w:p>
        </w:tc>
        <w:tc>
          <w:tcPr>
            <w:tcW w:w="1276" w:type="dxa"/>
            <w:vAlign w:val="center"/>
          </w:tcPr>
          <w:p w:rsidR="00D81814" w:rsidRPr="0092464A" w:rsidRDefault="00D81814" w:rsidP="00D81814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bookmarkStart w:id="3" w:name="_Hlk66796907"/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Ручки 3,5</w:t>
            </w:r>
            <w:r w:rsidR="00B550DC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7</w:t>
            </w:r>
          </w:p>
          <w:p w:rsidR="00D81814" w:rsidRPr="0092464A" w:rsidRDefault="00D81814" w:rsidP="0090073D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Блокноти </w:t>
            </w:r>
            <w:r w:rsidR="00B550DC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9,90</w:t>
            </w:r>
          </w:p>
          <w:p w:rsidR="001D3D84" w:rsidRPr="0092464A" w:rsidRDefault="00796E6D" w:rsidP="00D81814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Папір </w:t>
            </w:r>
            <w:r w:rsidR="001D3D84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для фліпчарту (уп.)</w:t>
            </w:r>
            <w:r w:rsidR="00B550DC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88,57</w:t>
            </w:r>
          </w:p>
          <w:p w:rsidR="001D3D84" w:rsidRPr="0092464A" w:rsidRDefault="001D3D84" w:rsidP="00D81814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Маркери</w:t>
            </w:r>
            <w:r w:rsidR="00B550DC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 18,70</w:t>
            </w:r>
          </w:p>
          <w:p w:rsidR="001D3D84" w:rsidRPr="0092464A" w:rsidRDefault="001D3D84" w:rsidP="00D81814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Стікери </w:t>
            </w:r>
            <w:bookmarkEnd w:id="3"/>
            <w:r w:rsidR="00B550DC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13,60</w:t>
            </w:r>
          </w:p>
        </w:tc>
        <w:tc>
          <w:tcPr>
            <w:tcW w:w="2694" w:type="dxa"/>
            <w:vAlign w:val="center"/>
          </w:tcPr>
          <w:p w:rsidR="00D81814" w:rsidRPr="0092464A" w:rsidRDefault="00D81814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Канцелярське приладдя</w:t>
            </w:r>
          </w:p>
          <w:p w:rsidR="00D81814" w:rsidRPr="0092464A" w:rsidRDefault="00D81814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</w:p>
        </w:tc>
      </w:tr>
      <w:tr w:rsidR="00F61F27" w:rsidRPr="0092464A" w:rsidTr="00602944">
        <w:tc>
          <w:tcPr>
            <w:tcW w:w="1134" w:type="dxa"/>
            <w:vAlign w:val="center"/>
          </w:tcPr>
          <w:p w:rsidR="00F61F27" w:rsidRPr="0092464A" w:rsidRDefault="00F61F27" w:rsidP="00757AA1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1200</w:t>
            </w:r>
          </w:p>
        </w:tc>
        <w:tc>
          <w:tcPr>
            <w:tcW w:w="1559" w:type="dxa"/>
            <w:vAlign w:val="center"/>
          </w:tcPr>
          <w:p w:rsidR="00F61F27" w:rsidRPr="0092464A" w:rsidRDefault="00F61F27" w:rsidP="00757AA1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- </w:t>
            </w:r>
          </w:p>
        </w:tc>
        <w:tc>
          <w:tcPr>
            <w:tcW w:w="1559" w:type="dxa"/>
            <w:vAlign w:val="center"/>
          </w:tcPr>
          <w:p w:rsidR="00F61F27" w:rsidRPr="0092464A" w:rsidRDefault="00F61F27" w:rsidP="00D81814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1200</w:t>
            </w:r>
          </w:p>
        </w:tc>
        <w:tc>
          <w:tcPr>
            <w:tcW w:w="1134" w:type="dxa"/>
            <w:vAlign w:val="center"/>
          </w:tcPr>
          <w:p w:rsidR="00F61F27" w:rsidRPr="0092464A" w:rsidRDefault="00F61F27" w:rsidP="00F61F27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20</w:t>
            </w:r>
          </w:p>
        </w:tc>
        <w:tc>
          <w:tcPr>
            <w:tcW w:w="1276" w:type="dxa"/>
            <w:vAlign w:val="center"/>
          </w:tcPr>
          <w:p w:rsidR="00F61F27" w:rsidRPr="0092464A" w:rsidRDefault="00F61F27" w:rsidP="00D81814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60</w:t>
            </w:r>
          </w:p>
        </w:tc>
        <w:tc>
          <w:tcPr>
            <w:tcW w:w="2694" w:type="dxa"/>
            <w:vAlign w:val="center"/>
          </w:tcPr>
          <w:p w:rsidR="00F61F27" w:rsidRPr="0092464A" w:rsidRDefault="00F61F27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Брейк-кава </w:t>
            </w:r>
          </w:p>
        </w:tc>
      </w:tr>
      <w:tr w:rsidR="00367E13" w:rsidRPr="0092464A" w:rsidTr="00602944">
        <w:tc>
          <w:tcPr>
            <w:tcW w:w="1134" w:type="dxa"/>
            <w:vAlign w:val="center"/>
          </w:tcPr>
          <w:p w:rsidR="00471EA9" w:rsidRPr="0092464A" w:rsidRDefault="00883024" w:rsidP="00757AA1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7</w:t>
            </w:r>
            <w:r w:rsidR="0077720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5</w:t>
            </w:r>
            <w:r w:rsidR="0021335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00</w:t>
            </w:r>
          </w:p>
        </w:tc>
        <w:tc>
          <w:tcPr>
            <w:tcW w:w="1559" w:type="dxa"/>
            <w:vAlign w:val="center"/>
          </w:tcPr>
          <w:p w:rsidR="00471EA9" w:rsidRPr="0092464A" w:rsidRDefault="00213350" w:rsidP="00757AA1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559" w:type="dxa"/>
            <w:vAlign w:val="center"/>
          </w:tcPr>
          <w:p w:rsidR="00471EA9" w:rsidRPr="0092464A" w:rsidRDefault="00883024" w:rsidP="00757AA1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75</w:t>
            </w:r>
            <w:r w:rsidR="0021335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00</w:t>
            </w:r>
          </w:p>
        </w:tc>
        <w:tc>
          <w:tcPr>
            <w:tcW w:w="1134" w:type="dxa"/>
            <w:vAlign w:val="center"/>
          </w:tcPr>
          <w:p w:rsidR="00471EA9" w:rsidRPr="0092464A" w:rsidRDefault="00883024" w:rsidP="00757AA1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3</w:t>
            </w:r>
          </w:p>
        </w:tc>
        <w:tc>
          <w:tcPr>
            <w:tcW w:w="1276" w:type="dxa"/>
            <w:vAlign w:val="center"/>
          </w:tcPr>
          <w:p w:rsidR="00471EA9" w:rsidRPr="0092464A" w:rsidRDefault="0077720D" w:rsidP="00757AA1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2500</w:t>
            </w:r>
          </w:p>
        </w:tc>
        <w:tc>
          <w:tcPr>
            <w:tcW w:w="2694" w:type="dxa"/>
            <w:vAlign w:val="center"/>
          </w:tcPr>
          <w:p w:rsidR="00471EA9" w:rsidRPr="0092464A" w:rsidRDefault="00213350" w:rsidP="00B220CD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Професійні послуги для втілення адвокації</w:t>
            </w:r>
          </w:p>
          <w:p w:rsidR="00C13F7E" w:rsidRPr="0092464A" w:rsidRDefault="00C13F7E" w:rsidP="00B220CD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Оплата навчання від професійних тренерів: </w:t>
            </w:r>
          </w:p>
          <w:p w:rsidR="00C13F7E" w:rsidRPr="0092464A" w:rsidRDefault="00C13F7E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</w:p>
          <w:p w:rsidR="00C13F7E" w:rsidRPr="0092464A" w:rsidRDefault="0077720D" w:rsidP="00796E6D">
            <w:pPr>
              <w:pStyle w:val="a8"/>
              <w:numPr>
                <w:ilvl w:val="0"/>
                <w:numId w:val="29"/>
              </w:numPr>
              <w:rPr>
                <w:rFonts w:ascii="Stolzl Book" w:eastAsia="Arial" w:hAnsi="Stolzl Book" w:cs="Arial"/>
                <w:color w:val="auto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color w:val="auto"/>
                <w:sz w:val="20"/>
                <w:szCs w:val="20"/>
                <w:lang w:val="uk-UA"/>
              </w:rPr>
              <w:t xml:space="preserve">Голови </w:t>
            </w:r>
            <w:r w:rsidR="00534908" w:rsidRPr="0092464A">
              <w:rPr>
                <w:rFonts w:ascii="Stolzl Book" w:eastAsia="Arial" w:hAnsi="Stolzl Book" w:cs="Arial"/>
                <w:color w:val="auto"/>
                <w:sz w:val="20"/>
                <w:szCs w:val="20"/>
                <w:lang w:val="uk-UA"/>
              </w:rPr>
              <w:t xml:space="preserve">ГО </w:t>
            </w:r>
            <w:r w:rsidRPr="0092464A">
              <w:rPr>
                <w:rFonts w:ascii="Stolzl Book" w:eastAsia="Arial" w:hAnsi="Stolzl Book" w:cs="Arial"/>
                <w:color w:val="auto"/>
                <w:sz w:val="20"/>
                <w:szCs w:val="20"/>
                <w:lang w:val="uk-UA"/>
              </w:rPr>
              <w:t>«</w:t>
            </w:r>
            <w:r w:rsidRPr="0092464A">
              <w:rPr>
                <w:rFonts w:ascii="Stolzl Book" w:eastAsia="Arial" w:hAnsi="Stolzl Book" w:cs="Arial"/>
                <w:color w:val="auto"/>
                <w:sz w:val="20"/>
                <w:szCs w:val="20"/>
                <w:lang w:val="en-US"/>
              </w:rPr>
              <w:t>YES</w:t>
            </w:r>
            <w:r w:rsidRPr="0092464A">
              <w:rPr>
                <w:rFonts w:ascii="Stolzl Book" w:eastAsia="Arial" w:hAnsi="Stolzl Book" w:cs="Arial"/>
                <w:color w:val="auto"/>
                <w:sz w:val="20"/>
                <w:szCs w:val="20"/>
                <w:lang w:val="uk-UA"/>
              </w:rPr>
              <w:t>», регіональної представниці програми «Долучайся» в Запорізькій області</w:t>
            </w:r>
            <w:r w:rsidR="00534908" w:rsidRPr="0092464A">
              <w:rPr>
                <w:rFonts w:ascii="Stolzl Book" w:eastAsia="Arial" w:hAnsi="Stolzl Book" w:cs="Arial"/>
                <w:color w:val="auto"/>
                <w:sz w:val="20"/>
                <w:szCs w:val="20"/>
                <w:lang w:val="uk-UA"/>
              </w:rPr>
              <w:t xml:space="preserve"> Валерії Овчарової. </w:t>
            </w:r>
            <w:r w:rsidR="00883024" w:rsidRPr="0092464A">
              <w:rPr>
                <w:rFonts w:ascii="Stolzl Book" w:eastAsia="Arial" w:hAnsi="Stolzl Book" w:cs="Arial"/>
                <w:color w:val="auto"/>
                <w:sz w:val="20"/>
                <w:szCs w:val="20"/>
                <w:lang w:val="uk-UA"/>
              </w:rPr>
              <w:t>(«Реалізація молодіжної політики на місцевому рівні»</w:t>
            </w:r>
            <w:r w:rsidR="00534908" w:rsidRPr="0092464A">
              <w:rPr>
                <w:rFonts w:ascii="Stolzl Book" w:eastAsia="Arial" w:hAnsi="Stolzl Book" w:cs="Arial"/>
                <w:color w:val="auto"/>
                <w:sz w:val="20"/>
                <w:szCs w:val="20"/>
                <w:lang w:val="uk-UA"/>
              </w:rPr>
              <w:t>);</w:t>
            </w:r>
          </w:p>
          <w:p w:rsidR="00C13F7E" w:rsidRPr="0092464A" w:rsidRDefault="00534908" w:rsidP="00F32407">
            <w:pPr>
              <w:pStyle w:val="a8"/>
              <w:numPr>
                <w:ilvl w:val="0"/>
                <w:numId w:val="29"/>
              </w:num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Експертині з питань лідерства та розвитку підприємництва, Керівниці ГО «Інститут громадянського розвитку «Ортега-і-Гасет»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>Наталі</w:t>
            </w:r>
            <w:r w:rsidR="00883024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ї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Лалабеков</w:t>
            </w:r>
            <w:r w:rsidR="00883024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ої. («Лідерські компетентності», «Підприємницькі навички»). </w:t>
            </w:r>
          </w:p>
          <w:p w:rsidR="00C13F7E" w:rsidRPr="0092464A" w:rsidRDefault="00C13F7E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(Оплата проведення тренінгового навчання)</w:t>
            </w:r>
          </w:p>
        </w:tc>
      </w:tr>
      <w:tr w:rsidR="00367E13" w:rsidRPr="0092464A" w:rsidTr="00602944">
        <w:tc>
          <w:tcPr>
            <w:tcW w:w="1134" w:type="dxa"/>
            <w:vAlign w:val="center"/>
          </w:tcPr>
          <w:p w:rsidR="009F7801" w:rsidRPr="0092464A" w:rsidRDefault="00B220CD" w:rsidP="00757AA1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lastRenderedPageBreak/>
              <w:t>15300</w:t>
            </w:r>
          </w:p>
        </w:tc>
        <w:tc>
          <w:tcPr>
            <w:tcW w:w="1559" w:type="dxa"/>
            <w:vAlign w:val="center"/>
          </w:tcPr>
          <w:p w:rsidR="009F7801" w:rsidRPr="0092464A" w:rsidRDefault="009F7801" w:rsidP="00757AA1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9F7801" w:rsidRPr="0092464A" w:rsidRDefault="00B220CD" w:rsidP="00757AA1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15300</w:t>
            </w:r>
          </w:p>
        </w:tc>
        <w:tc>
          <w:tcPr>
            <w:tcW w:w="1134" w:type="dxa"/>
            <w:vAlign w:val="center"/>
          </w:tcPr>
          <w:p w:rsidR="009F7801" w:rsidRPr="0092464A" w:rsidRDefault="009F7801" w:rsidP="00757AA1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</w:t>
            </w:r>
          </w:p>
        </w:tc>
        <w:tc>
          <w:tcPr>
            <w:tcW w:w="1276" w:type="dxa"/>
            <w:vAlign w:val="center"/>
          </w:tcPr>
          <w:p w:rsidR="009F7801" w:rsidRPr="0092464A" w:rsidRDefault="00B220CD" w:rsidP="00757AA1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15</w:t>
            </w:r>
            <w:r w:rsidR="009F7801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300</w:t>
            </w:r>
          </w:p>
        </w:tc>
        <w:tc>
          <w:tcPr>
            <w:tcW w:w="2694" w:type="dxa"/>
            <w:vAlign w:val="center"/>
          </w:tcPr>
          <w:p w:rsidR="009F7801" w:rsidRPr="0092464A" w:rsidRDefault="009F7801" w:rsidP="00B53525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Послуга </w:t>
            </w:r>
            <w:r w:rsidR="00B220C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з розробки 3-х онлайн Анкет та 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обробки статистичних даних</w:t>
            </w:r>
            <w:r w:rsidR="00B220CD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.</w:t>
            </w:r>
          </w:p>
          <w:p w:rsidR="00B220CD" w:rsidRPr="0092464A" w:rsidRDefault="009F7801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Заробітна плата с</w:t>
            </w:r>
            <w:r w:rsidR="00EE09A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еціалі</w:t>
            </w:r>
            <w:r w:rsidR="00EE09A0"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с</w:t>
            </w: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ту.</w:t>
            </w:r>
          </w:p>
          <w:p w:rsidR="009F7801" w:rsidRPr="0092464A" w:rsidRDefault="00B220CD" w:rsidP="00B53525">
            <w:pPr>
              <w:jc w:val="both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Залучення спеціалізованої організації (ФОП). </w:t>
            </w:r>
          </w:p>
        </w:tc>
      </w:tr>
      <w:tr w:rsidR="00F61F27" w:rsidRPr="0092464A" w:rsidTr="00602944">
        <w:tc>
          <w:tcPr>
            <w:tcW w:w="1134" w:type="dxa"/>
            <w:vAlign w:val="center"/>
          </w:tcPr>
          <w:p w:rsidR="00F61F27" w:rsidRPr="0092464A" w:rsidRDefault="00F61F27" w:rsidP="00F61F27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559" w:type="dxa"/>
            <w:vAlign w:val="center"/>
          </w:tcPr>
          <w:p w:rsidR="00F61F27" w:rsidRPr="0092464A" w:rsidRDefault="00F61F27" w:rsidP="00757AA1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КУ «Агенція розвитку Широківської ОТГ»</w:t>
            </w:r>
          </w:p>
        </w:tc>
        <w:tc>
          <w:tcPr>
            <w:tcW w:w="1559" w:type="dxa"/>
            <w:vAlign w:val="center"/>
          </w:tcPr>
          <w:p w:rsidR="00F61F27" w:rsidRPr="0092464A" w:rsidRDefault="00F61F27" w:rsidP="00757AA1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134" w:type="dxa"/>
            <w:vAlign w:val="center"/>
          </w:tcPr>
          <w:p w:rsidR="00F61F27" w:rsidRPr="0092464A" w:rsidRDefault="00F61F27" w:rsidP="00757AA1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276" w:type="dxa"/>
            <w:vAlign w:val="center"/>
          </w:tcPr>
          <w:p w:rsidR="00F61F27" w:rsidRPr="0092464A" w:rsidRDefault="00F61F27" w:rsidP="00757AA1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2694" w:type="dxa"/>
            <w:vAlign w:val="center"/>
          </w:tcPr>
          <w:p w:rsidR="00F61F27" w:rsidRPr="0092464A" w:rsidRDefault="00F61F27" w:rsidP="00796E6D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Адміністрування розділу на офіційному сайті Агенції розвитку Широківської ОТГ щодо наявних вакансії, профорієнтаційних заходів, корисних посилань тощо)</w:t>
            </w:r>
          </w:p>
        </w:tc>
      </w:tr>
      <w:tr w:rsidR="00367E13" w:rsidRPr="0092464A" w:rsidTr="00213350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350" w:rsidRPr="0092464A" w:rsidRDefault="00213350" w:rsidP="006321DB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bookmarkStart w:id="4" w:name="_heading=h.1fob9te" w:colFirst="0" w:colLast="0"/>
            <w:bookmarkEnd w:id="4"/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1584,60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05A" w:rsidRPr="0092464A" w:rsidRDefault="007B705A" w:rsidP="006321DB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1584,60</w:t>
            </w:r>
          </w:p>
          <w:p w:rsidR="00213350" w:rsidRPr="0092464A" w:rsidRDefault="00213350" w:rsidP="006321DB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КУ «ЦКДСМСТ»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350" w:rsidRPr="0092464A" w:rsidRDefault="00213350" w:rsidP="006321DB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350" w:rsidRPr="0092464A" w:rsidRDefault="00213350" w:rsidP="006321DB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60 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350" w:rsidRPr="0092464A" w:rsidRDefault="00213350" w:rsidP="006321DB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26,41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350" w:rsidRPr="0092464A" w:rsidRDefault="00213350" w:rsidP="006321DB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 xml:space="preserve">Транспортні витрати для здійснення місцевих поїздок </w:t>
            </w:r>
          </w:p>
        </w:tc>
      </w:tr>
      <w:tr w:rsidR="00367E13" w:rsidRPr="0092464A" w:rsidTr="00213350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FC18AF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6321DB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Внесок у не-грошовій формі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6321DB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6321DB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6321DB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6321DB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Проєктор + екран для публічних заходів</w:t>
            </w:r>
          </w:p>
        </w:tc>
      </w:tr>
      <w:tr w:rsidR="00367E13" w:rsidRPr="0092464A" w:rsidTr="00213350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FC18AF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6321DB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Внесок у не-грошовій формі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6321DB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6321DB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6321DB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6321DB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Ноутбук</w:t>
            </w:r>
          </w:p>
        </w:tc>
      </w:tr>
      <w:tr w:rsidR="00367E13" w:rsidRPr="0092464A" w:rsidTr="00213350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FC18AF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6321DB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Внесок у не-грошовій формі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625B5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625B5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625B5C">
            <w:pPr>
              <w:jc w:val="center"/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8AF" w:rsidRPr="0092464A" w:rsidRDefault="00FC18AF" w:rsidP="006321DB">
            <w:pPr>
              <w:rPr>
                <w:rFonts w:ascii="Stolzl Book" w:eastAsia="Arial" w:hAnsi="Stolzl Book" w:cs="Arial"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sz w:val="20"/>
                <w:szCs w:val="20"/>
                <w:lang w:val="uk-UA"/>
              </w:rPr>
              <w:t>Приміщення для проведення заходів</w:t>
            </w:r>
          </w:p>
        </w:tc>
      </w:tr>
      <w:tr w:rsidR="00367E13" w:rsidRPr="0092464A" w:rsidTr="00213350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158" w:rsidRPr="0092464A" w:rsidRDefault="00883024" w:rsidP="001D3D84">
            <w:p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34582,60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158" w:rsidRPr="0092464A" w:rsidRDefault="00B53525" w:rsidP="006321DB">
            <w:pPr>
              <w:jc w:val="center"/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1584,60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158" w:rsidRPr="0092464A" w:rsidRDefault="008C45A7" w:rsidP="001D3D84">
            <w:pPr>
              <w:jc w:val="center"/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3</w:t>
            </w:r>
            <w:r w:rsidR="00883024"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2998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158" w:rsidRPr="0092464A" w:rsidRDefault="003E5158" w:rsidP="006321DB">
            <w:pPr>
              <w:jc w:val="center"/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158" w:rsidRPr="0092464A" w:rsidRDefault="003E5158" w:rsidP="006321DB">
            <w:pPr>
              <w:jc w:val="center"/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158" w:rsidRPr="0092464A" w:rsidRDefault="003E5158" w:rsidP="006321DB">
            <w:pPr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</w:pPr>
            <w:r w:rsidRPr="0092464A">
              <w:rPr>
                <w:rFonts w:ascii="Stolzl Book" w:eastAsia="Arial" w:hAnsi="Stolzl Book" w:cs="Arial"/>
                <w:b/>
                <w:sz w:val="20"/>
                <w:szCs w:val="20"/>
                <w:lang w:val="uk-UA"/>
              </w:rPr>
              <w:t>Разом, грн..</w:t>
            </w:r>
          </w:p>
        </w:tc>
      </w:tr>
    </w:tbl>
    <w:p w:rsidR="00471EA9" w:rsidRPr="0092464A" w:rsidRDefault="00471EA9" w:rsidP="00471EA9">
      <w:pPr>
        <w:jc w:val="both"/>
        <w:rPr>
          <w:rFonts w:ascii="Stolzl Book" w:eastAsia="Arial" w:hAnsi="Stolzl Book" w:cs="Arial"/>
          <w:sz w:val="20"/>
          <w:szCs w:val="20"/>
          <w:lang w:val="uk-UA"/>
        </w:rPr>
      </w:pPr>
    </w:p>
    <w:p w:rsidR="003759E1" w:rsidRPr="0092464A" w:rsidRDefault="003759E1" w:rsidP="00471EA9">
      <w:pPr>
        <w:rPr>
          <w:rFonts w:ascii="Stolzl Book" w:eastAsia="Arial" w:hAnsi="Stolzl Book" w:cs="Arial"/>
          <w:b/>
          <w:sz w:val="20"/>
          <w:szCs w:val="20"/>
          <w:lang w:val="uk-UA"/>
        </w:rPr>
      </w:pPr>
    </w:p>
    <w:p w:rsidR="00471EA9" w:rsidRPr="0092464A" w:rsidRDefault="00471EA9" w:rsidP="00471EA9">
      <w:pPr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>Максимальна</w:t>
      </w:r>
      <w:r w:rsidRPr="0092464A">
        <w:rPr>
          <w:rFonts w:ascii="Cambria" w:eastAsia="Arial" w:hAnsi="Cambria" w:cs="Cambria"/>
          <w:b/>
          <w:sz w:val="20"/>
          <w:szCs w:val="20"/>
          <w:lang w:val="uk-UA"/>
        </w:rPr>
        <w:t> </w:t>
      </w: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сума фінансування </w:t>
      </w:r>
      <w:r w:rsidR="00F63F07" w:rsidRPr="0092464A">
        <w:rPr>
          <w:rFonts w:ascii="Stolzl Book" w:eastAsia="Arial" w:hAnsi="Stolzl Book" w:cs="Arial"/>
          <w:b/>
          <w:sz w:val="20"/>
          <w:szCs w:val="20"/>
          <w:lang w:val="uk-UA"/>
        </w:rPr>
        <w:t>однієї адвокаційної кампанії</w:t>
      </w:r>
      <w:r w:rsidR="004F30C0" w:rsidRPr="0092464A">
        <w:rPr>
          <w:rFonts w:ascii="Stolzl Book" w:eastAsia="Arial" w:hAnsi="Stolzl Book" w:cs="Arial"/>
          <w:b/>
          <w:sz w:val="20"/>
          <w:szCs w:val="20"/>
          <w:lang w:val="uk-UA"/>
        </w:rPr>
        <w:t xml:space="preserve"> в рамках конкурсу становить – 38</w:t>
      </w: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>,000.00 грн.</w:t>
      </w:r>
      <w:r w:rsidRPr="0092464A">
        <w:rPr>
          <w:rFonts w:ascii="Cambria" w:eastAsia="Arial" w:hAnsi="Cambria" w:cs="Cambria"/>
          <w:b/>
          <w:sz w:val="20"/>
          <w:szCs w:val="20"/>
          <w:lang w:val="uk-UA"/>
        </w:rPr>
        <w:t> </w:t>
      </w:r>
      <w:r w:rsidRPr="0092464A">
        <w:rPr>
          <w:rFonts w:ascii="Cambria" w:eastAsia="Arial" w:hAnsi="Cambria" w:cs="Cambria"/>
          <w:sz w:val="20"/>
          <w:szCs w:val="20"/>
          <w:lang w:val="uk-UA"/>
        </w:rPr>
        <w:t> </w:t>
      </w:r>
    </w:p>
    <w:p w:rsidR="00471EA9" w:rsidRPr="0092464A" w:rsidRDefault="00471EA9" w:rsidP="00471EA9">
      <w:pPr>
        <w:rPr>
          <w:rFonts w:ascii="Stolzl Book" w:eastAsia="Arial" w:hAnsi="Stolzl Book" w:cs="Arial"/>
          <w:sz w:val="20"/>
          <w:szCs w:val="20"/>
          <w:lang w:val="uk-UA"/>
        </w:rPr>
      </w:pPr>
    </w:p>
    <w:p w:rsidR="00980418" w:rsidRPr="0092464A" w:rsidRDefault="00980418" w:rsidP="00471EA9">
      <w:pPr>
        <w:rPr>
          <w:rFonts w:ascii="Stolzl Book" w:eastAsia="Arial" w:hAnsi="Stolzl Book" w:cs="Arial"/>
          <w:sz w:val="20"/>
          <w:szCs w:val="20"/>
          <w:lang w:val="uk-UA"/>
        </w:rPr>
      </w:pPr>
    </w:p>
    <w:p w:rsidR="00471EA9" w:rsidRPr="0092464A" w:rsidRDefault="00471EA9" w:rsidP="00471EA9">
      <w:pPr>
        <w:rPr>
          <w:rFonts w:ascii="Stolzl Book" w:eastAsia="Arial" w:hAnsi="Stolzl Book" w:cs="Arial"/>
          <w:b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b/>
          <w:sz w:val="20"/>
          <w:szCs w:val="20"/>
          <w:lang w:val="uk-UA"/>
        </w:rPr>
        <w:t>Захист персональних даних</w:t>
      </w:r>
    </w:p>
    <w:p w:rsidR="0022270A" w:rsidRPr="0092464A" w:rsidRDefault="0022270A" w:rsidP="00471EA9">
      <w:pPr>
        <w:rPr>
          <w:rFonts w:ascii="Stolzl Book" w:eastAsia="Arial" w:hAnsi="Stolzl Book" w:cs="Arial"/>
          <w:b/>
          <w:sz w:val="20"/>
          <w:szCs w:val="20"/>
          <w:lang w:val="uk-UA"/>
        </w:rPr>
      </w:pPr>
    </w:p>
    <w:p w:rsidR="001D2E01" w:rsidRPr="00367E13" w:rsidRDefault="00471EA9" w:rsidP="00143D98">
      <w:pPr>
        <w:spacing w:after="280"/>
        <w:jc w:val="both"/>
        <w:rPr>
          <w:rFonts w:ascii="Stolzl Book" w:eastAsia="Arial" w:hAnsi="Stolzl Book" w:cs="Arial"/>
          <w:sz w:val="20"/>
          <w:szCs w:val="20"/>
          <w:lang w:val="uk-UA"/>
        </w:rPr>
      </w:pP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Британська Рада буде використовувати інформацію, яку ви надаєте у зв'язку з обробкою вашої реєстраційної форми. Правова база для обробки вашої інформації - це погодження з нашою </w:t>
      </w:r>
      <w:hyperlink r:id="rId11">
        <w:r w:rsidRPr="0092464A">
          <w:rPr>
            <w:rFonts w:ascii="Stolzl Book" w:eastAsia="Arial" w:hAnsi="Stolzl Book" w:cs="Arial"/>
            <w:sz w:val="20"/>
            <w:szCs w:val="20"/>
            <w:u w:val="single"/>
            <w:lang w:val="uk-UA"/>
          </w:rPr>
          <w:t>політикою конфіденційності.</w:t>
        </w:r>
      </w:hyperlink>
      <w:bookmarkStart w:id="5" w:name="_heading=h.gjdgxs" w:colFirst="0" w:colLast="0"/>
      <w:bookmarkEnd w:id="5"/>
      <w:r w:rsidRPr="0092464A">
        <w:rPr>
          <w:rFonts w:ascii="Stolzl Book" w:eastAsia="Arial" w:hAnsi="Stolzl Book" w:cs="Arial"/>
          <w:sz w:val="20"/>
          <w:szCs w:val="20"/>
          <w:lang w:val="uk-UA"/>
        </w:rPr>
        <w:t>Британська Рада дотримується закону про захист даних Великобританії та законів інших країн, які відповідають міжнародним стандартам.</w:t>
      </w:r>
      <w:r w:rsidR="0022270A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Інформація з цієї форми може бути передана </w:t>
      </w:r>
      <w:r w:rsidR="00602944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Агенції сталого розвитку «Хмарочос», що опікуватиметься адмініструванням проєктів, підтриманих </w:t>
      </w:r>
      <w:r w:rsidR="0001459B" w:rsidRPr="0092464A">
        <w:rPr>
          <w:rFonts w:ascii="Stolzl Book" w:eastAsia="Arial" w:hAnsi="Stolzl Book" w:cs="Arial"/>
          <w:sz w:val="20"/>
          <w:szCs w:val="20"/>
          <w:lang w:val="uk-UA"/>
        </w:rPr>
        <w:t>у рамках</w:t>
      </w:r>
      <w:r w:rsidR="00602944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цього конкурсу</w:t>
      </w:r>
      <w:r w:rsidR="0022270A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. 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Ви маєте право вимагати копію інформації про вас, якою ми володіємо, і право вимагати від нас виправлення будь-яких неточностей у цій інформації. Якщо у вас виникли побоювання щодо використання вашої особистої інформації, ви також маєте право подати до нас спеціальний запит.Для отримання детальної інформації, будь ласка, зверніться до розділу про конфіденційність нашого веб-сайту </w:t>
      </w:r>
      <w:hyperlink r:id="rId12">
        <w:r w:rsidRPr="0092464A">
          <w:rPr>
            <w:rFonts w:ascii="Stolzl Book" w:eastAsia="Arial" w:hAnsi="Stolzl Book" w:cs="Arial"/>
            <w:sz w:val="20"/>
            <w:szCs w:val="20"/>
            <w:u w:val="single"/>
            <w:lang w:val="uk-UA"/>
          </w:rPr>
          <w:t>www.britishcouncil.org/privacy</w:t>
        </w:r>
      </w:hyperlink>
      <w:r w:rsidR="0022270A" w:rsidRPr="0092464A">
        <w:rPr>
          <w:rFonts w:ascii="Stolzl Book" w:eastAsia="Arial" w:hAnsi="Stolzl Book" w:cs="Arial"/>
          <w:sz w:val="20"/>
          <w:szCs w:val="20"/>
          <w:u w:val="single"/>
          <w:lang w:val="uk-UA"/>
        </w:rPr>
        <w:t>,</w:t>
      </w:r>
      <w:r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завітайте до місцевого офісу Британської Ради</w:t>
      </w:r>
      <w:r w:rsidR="0022270A" w:rsidRPr="0092464A">
        <w:rPr>
          <w:rFonts w:ascii="Stolzl Book" w:eastAsia="Arial" w:hAnsi="Stolzl Book" w:cs="Arial"/>
          <w:sz w:val="20"/>
          <w:szCs w:val="20"/>
          <w:lang w:val="uk-UA"/>
        </w:rPr>
        <w:t xml:space="preserve"> або зверніться до нас за електронною адресою</w:t>
      </w:r>
      <w:hyperlink r:id="rId13" w:history="1">
        <w:r w:rsidR="0022270A" w:rsidRPr="0092464A">
          <w:rPr>
            <w:rStyle w:val="a3"/>
            <w:rFonts w:ascii="Stolzl Book" w:eastAsia="Arial" w:hAnsi="Stolzl Book" w:cs="Arial"/>
            <w:sz w:val="20"/>
            <w:szCs w:val="20"/>
            <w:lang w:val="uk-UA"/>
          </w:rPr>
          <w:t>info@britishcouncil.org.ua</w:t>
        </w:r>
      </w:hyperlink>
      <w:r w:rsidRPr="0092464A">
        <w:rPr>
          <w:rFonts w:ascii="Stolzl Book" w:eastAsia="Arial" w:hAnsi="Stolzl Book" w:cs="Arial"/>
          <w:sz w:val="20"/>
          <w:szCs w:val="20"/>
          <w:lang w:val="uk-UA"/>
        </w:rPr>
        <w:t>.Ми зберігатимемо вашу інформацію протягом 7 років з моменту збору.</w:t>
      </w:r>
    </w:p>
    <w:sectPr w:rsidR="001D2E01" w:rsidRPr="00367E13" w:rsidSect="00DF6FCE">
      <w:headerReference w:type="default" r:id="rId14"/>
      <w:footerReference w:type="default" r:id="rId15"/>
      <w:pgSz w:w="11906" w:h="16838"/>
      <w:pgMar w:top="1440" w:right="1440" w:bottom="1440" w:left="1440" w:header="1361" w:footer="5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867" w:rsidRDefault="00110867">
      <w:r>
        <w:separator/>
      </w:r>
    </w:p>
  </w:endnote>
  <w:endnote w:type="continuationSeparator" w:id="1">
    <w:p w:rsidR="00110867" w:rsidRDefault="00110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olzl Book">
    <w:altName w:val="Calibri"/>
    <w:charset w:val="CC"/>
    <w:family w:val="auto"/>
    <w:pitch w:val="variable"/>
    <w:sig w:usb0="00000207" w:usb1="00000000" w:usb2="00000000" w:usb3="00000000" w:csb0="0000008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olzl Display">
    <w:altName w:val="Cambria"/>
    <w:charset w:val="00"/>
    <w:family w:val="auto"/>
    <w:pitch w:val="variable"/>
    <w:sig w:usb0="00000207" w:usb1="00000000" w:usb2="00000000" w:usb3="00000000" w:csb0="00000097" w:csb1="00000000"/>
  </w:font>
  <w:font w:name="Stolzl">
    <w:altName w:val="Courier New"/>
    <w:panose1 w:val="000000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8650039"/>
      <w:docPartObj>
        <w:docPartGallery w:val="Page Numbers (Bottom of Page)"/>
        <w:docPartUnique/>
      </w:docPartObj>
    </w:sdtPr>
    <w:sdtContent>
      <w:p w:rsidR="0090073D" w:rsidRDefault="0067240D">
        <w:pPr>
          <w:pStyle w:val="a6"/>
          <w:jc w:val="center"/>
        </w:pPr>
        <w:r w:rsidRPr="0067240D">
          <w:fldChar w:fldCharType="begin"/>
        </w:r>
        <w:r w:rsidR="0090073D">
          <w:instrText>PAGE   \* MERGEFORMAT</w:instrText>
        </w:r>
        <w:r w:rsidRPr="0067240D">
          <w:fldChar w:fldCharType="separate"/>
        </w:r>
        <w:r w:rsidR="00946F61" w:rsidRPr="00946F61">
          <w:rPr>
            <w:noProof/>
            <w:lang w:val="ru-RU"/>
          </w:rPr>
          <w:t>9</w:t>
        </w:r>
        <w:r>
          <w:rPr>
            <w:noProof/>
            <w:lang w:val="ru-RU"/>
          </w:rPr>
          <w:fldChar w:fldCharType="end"/>
        </w:r>
      </w:p>
    </w:sdtContent>
  </w:sdt>
  <w:p w:rsidR="0090073D" w:rsidRPr="00A8557D" w:rsidRDefault="0090073D" w:rsidP="00A8557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867" w:rsidRDefault="00110867">
      <w:r>
        <w:separator/>
      </w:r>
    </w:p>
  </w:footnote>
  <w:footnote w:type="continuationSeparator" w:id="1">
    <w:p w:rsidR="00110867" w:rsidRDefault="001108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73D" w:rsidRDefault="0090073D">
    <w:pPr>
      <w:pStyle w:val="HeaderFooter"/>
    </w:pPr>
    <w:r>
      <w:rPr>
        <w:noProof/>
        <w:lang w:val="ru-RU" w:eastAsia="ru-RU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2331720</wp:posOffset>
          </wp:positionH>
          <wp:positionV relativeFrom="paragraph">
            <wp:posOffset>-330835</wp:posOffset>
          </wp:positionV>
          <wp:extent cx="1059180" cy="304190"/>
          <wp:effectExtent l="0" t="0" r="7620" b="63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ritish Council logo prin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59180" cy="3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4678680</wp:posOffset>
          </wp:positionH>
          <wp:positionV relativeFrom="paragraph">
            <wp:posOffset>-506095</wp:posOffset>
          </wp:positionV>
          <wp:extent cx="1153393" cy="649283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ctive Citizens Temp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5065" cy="650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ge">
            <wp:posOffset>382270</wp:posOffset>
          </wp:positionV>
          <wp:extent cx="678180" cy="532130"/>
          <wp:effectExtent l="0" t="0" r="7620" b="127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ritish Embassy Kyiv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180" cy="53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hint="eastAsia"/>
        </w:rPr>
        <w:id w:val="1665966513"/>
        <w:docPartObj>
          <w:docPartGallery w:val="Page Numbers (Margins)"/>
          <w:docPartUnique/>
        </w:docPartObj>
      </w:sdtPr>
      <w:sdtContent>
        <w:r w:rsidR="0067240D" w:rsidRPr="0067240D">
          <w:rPr>
            <w:noProof/>
            <w:lang w:eastAsia="en-US"/>
          </w:rPr>
          <w:pict>
            <v:rect id="Rechteck 2" o:spid="_x0000_s4097" style="position:absolute;margin-left:0;margin-top:0;width:60pt;height:70.5pt;z-index:251651072;visibility:visible;mso-position-horizontal:center;mso-position-horizontal-relative:left-margin-area;mso-position-vertical:center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EndPr>
                      <w:rPr>
                        <w:rFonts w:ascii="Stolzl Book" w:hAnsi="Stolzl Book"/>
                        <w:b/>
                        <w:sz w:val="16"/>
                        <w:szCs w:val="16"/>
                      </w:rPr>
                    </w:sdtEndPr>
                    <w:sdtContent>
                      <w:sdt>
                        <w:sdtPr>
                          <w:rPr>
                            <w:rFonts w:ascii="Stolzl Book" w:eastAsiaTheme="majorEastAsia" w:hAnsi="Stolzl Book" w:cstheme="majorBidi"/>
                            <w:b/>
                            <w:sz w:val="16"/>
                            <w:szCs w:val="16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90073D" w:rsidRPr="00523114" w:rsidRDefault="0067240D">
                            <w:pPr>
                              <w:jc w:val="center"/>
                              <w:rPr>
                                <w:rFonts w:ascii="Stolzl Book" w:eastAsiaTheme="majorEastAsia" w:hAnsi="Stolzl Book" w:cstheme="majorBidi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4BC7"/>
    <w:multiLevelType w:val="multilevel"/>
    <w:tmpl w:val="A43AC20E"/>
    <w:lvl w:ilvl="0">
      <w:start w:val="3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360" w:firstLine="0"/>
      </w:pPr>
    </w:lvl>
    <w:lvl w:ilvl="3">
      <w:start w:val="1"/>
      <w:numFmt w:val="decimal"/>
      <w:lvlText w:val="%1.%2.%3.%4"/>
      <w:lvlJc w:val="left"/>
      <w:pPr>
        <w:ind w:left="360" w:firstLine="0"/>
      </w:pPr>
    </w:lvl>
    <w:lvl w:ilvl="4">
      <w:start w:val="1"/>
      <w:numFmt w:val="decimal"/>
      <w:lvlText w:val="%1.%2.%3.%4.%5"/>
      <w:lvlJc w:val="left"/>
      <w:pPr>
        <w:ind w:left="720" w:firstLine="0"/>
      </w:pPr>
    </w:lvl>
    <w:lvl w:ilvl="5">
      <w:start w:val="1"/>
      <w:numFmt w:val="decimal"/>
      <w:lvlText w:val="%1.%2.%3.%4.%5.%6"/>
      <w:lvlJc w:val="left"/>
      <w:pPr>
        <w:ind w:left="720" w:firstLine="0"/>
      </w:pPr>
    </w:lvl>
    <w:lvl w:ilvl="6">
      <w:start w:val="1"/>
      <w:numFmt w:val="decimal"/>
      <w:lvlText w:val="%1.%2.%3.%4.%5.%6.%7"/>
      <w:lvlJc w:val="left"/>
      <w:pPr>
        <w:ind w:left="1080" w:firstLine="0"/>
      </w:pPr>
    </w:lvl>
    <w:lvl w:ilvl="7">
      <w:start w:val="1"/>
      <w:numFmt w:val="decimal"/>
      <w:lvlText w:val="%1.%2.%3.%4.%5.%6.%7.%8"/>
      <w:lvlJc w:val="left"/>
      <w:pPr>
        <w:ind w:left="1080" w:firstLine="0"/>
      </w:pPr>
    </w:lvl>
    <w:lvl w:ilvl="8">
      <w:start w:val="1"/>
      <w:numFmt w:val="decimal"/>
      <w:lvlText w:val="%1.%2.%3.%4.%5.%6.%7.%8.%9"/>
      <w:lvlJc w:val="left"/>
      <w:pPr>
        <w:ind w:left="1440" w:firstLine="0"/>
      </w:pPr>
    </w:lvl>
  </w:abstractNum>
  <w:abstractNum w:abstractNumId="1">
    <w:nsid w:val="07A20BF5"/>
    <w:multiLevelType w:val="hybridMultilevel"/>
    <w:tmpl w:val="E3F4A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57155"/>
    <w:multiLevelType w:val="hybridMultilevel"/>
    <w:tmpl w:val="58146DD6"/>
    <w:lvl w:ilvl="0" w:tplc="630EADD6">
      <w:start w:val="1"/>
      <w:numFmt w:val="lowerLetter"/>
      <w:lvlText w:val="%1)"/>
      <w:lvlJc w:val="left"/>
      <w:pPr>
        <w:ind w:left="100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1" w:hanging="360"/>
      </w:pPr>
    </w:lvl>
    <w:lvl w:ilvl="2" w:tplc="0407001B" w:tentative="1">
      <w:start w:val="1"/>
      <w:numFmt w:val="lowerRoman"/>
      <w:lvlText w:val="%3."/>
      <w:lvlJc w:val="right"/>
      <w:pPr>
        <w:ind w:left="2441" w:hanging="180"/>
      </w:pPr>
    </w:lvl>
    <w:lvl w:ilvl="3" w:tplc="0407000F" w:tentative="1">
      <w:start w:val="1"/>
      <w:numFmt w:val="decimal"/>
      <w:lvlText w:val="%4."/>
      <w:lvlJc w:val="left"/>
      <w:pPr>
        <w:ind w:left="3161" w:hanging="360"/>
      </w:pPr>
    </w:lvl>
    <w:lvl w:ilvl="4" w:tplc="04070019" w:tentative="1">
      <w:start w:val="1"/>
      <w:numFmt w:val="lowerLetter"/>
      <w:lvlText w:val="%5."/>
      <w:lvlJc w:val="left"/>
      <w:pPr>
        <w:ind w:left="3881" w:hanging="360"/>
      </w:pPr>
    </w:lvl>
    <w:lvl w:ilvl="5" w:tplc="0407001B" w:tentative="1">
      <w:start w:val="1"/>
      <w:numFmt w:val="lowerRoman"/>
      <w:lvlText w:val="%6."/>
      <w:lvlJc w:val="right"/>
      <w:pPr>
        <w:ind w:left="4601" w:hanging="180"/>
      </w:pPr>
    </w:lvl>
    <w:lvl w:ilvl="6" w:tplc="0407000F" w:tentative="1">
      <w:start w:val="1"/>
      <w:numFmt w:val="decimal"/>
      <w:lvlText w:val="%7."/>
      <w:lvlJc w:val="left"/>
      <w:pPr>
        <w:ind w:left="5321" w:hanging="360"/>
      </w:pPr>
    </w:lvl>
    <w:lvl w:ilvl="7" w:tplc="04070019" w:tentative="1">
      <w:start w:val="1"/>
      <w:numFmt w:val="lowerLetter"/>
      <w:lvlText w:val="%8."/>
      <w:lvlJc w:val="left"/>
      <w:pPr>
        <w:ind w:left="6041" w:hanging="360"/>
      </w:pPr>
    </w:lvl>
    <w:lvl w:ilvl="8" w:tplc="0407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">
    <w:nsid w:val="09B351D7"/>
    <w:multiLevelType w:val="hybridMultilevel"/>
    <w:tmpl w:val="A06E1A60"/>
    <w:lvl w:ilvl="0" w:tplc="C9B82700">
      <w:start w:val="1"/>
      <w:numFmt w:val="bullet"/>
      <w:lvlText w:val="-"/>
      <w:lvlJc w:val="left"/>
      <w:pPr>
        <w:ind w:left="1080" w:hanging="360"/>
      </w:pPr>
      <w:rPr>
        <w:rFonts w:ascii="Stolzl Book" w:eastAsia="Arial" w:hAnsi="Stolzl Book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73358E"/>
    <w:multiLevelType w:val="hybridMultilevel"/>
    <w:tmpl w:val="4BF43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06DA9"/>
    <w:multiLevelType w:val="hybridMultilevel"/>
    <w:tmpl w:val="61160AE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12AC76F5"/>
    <w:multiLevelType w:val="hybridMultilevel"/>
    <w:tmpl w:val="63761196"/>
    <w:lvl w:ilvl="0" w:tplc="9126CE00">
      <w:start w:val="12"/>
      <w:numFmt w:val="bullet"/>
      <w:lvlText w:val="-"/>
      <w:lvlJc w:val="left"/>
      <w:pPr>
        <w:ind w:left="360" w:hanging="360"/>
      </w:pPr>
      <w:rPr>
        <w:rFonts w:ascii="Stolzl Book" w:eastAsia="Arial" w:hAnsi="Stolzl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2B42BFA"/>
    <w:multiLevelType w:val="hybridMultilevel"/>
    <w:tmpl w:val="9D08BB4A"/>
    <w:lvl w:ilvl="0" w:tplc="9CB45650">
      <w:start w:val="1"/>
      <w:numFmt w:val="lowerLetter"/>
      <w:lvlText w:val="%1)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340469C">
      <w:start w:val="1"/>
      <w:numFmt w:val="lowerLetter"/>
      <w:lvlText w:val="%2."/>
      <w:lvlJc w:val="left"/>
      <w:pPr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C548390">
      <w:start w:val="1"/>
      <w:numFmt w:val="lowerRoman"/>
      <w:lvlText w:val="%3."/>
      <w:lvlJc w:val="left"/>
      <w:pPr>
        <w:ind w:left="2160" w:hanging="288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080CF0E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DA452B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682E23A">
      <w:start w:val="1"/>
      <w:numFmt w:val="lowerRoman"/>
      <w:lvlText w:val="%6."/>
      <w:lvlJc w:val="left"/>
      <w:pPr>
        <w:ind w:left="4320" w:hanging="288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A5CE256">
      <w:start w:val="1"/>
      <w:numFmt w:val="decimal"/>
      <w:lvlText w:val="%7."/>
      <w:lvlJc w:val="left"/>
      <w:pPr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0B8F320">
      <w:start w:val="1"/>
      <w:numFmt w:val="lowerLetter"/>
      <w:lvlText w:val="%8."/>
      <w:lvlJc w:val="left"/>
      <w:pPr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7D25A90">
      <w:start w:val="1"/>
      <w:numFmt w:val="lowerRoman"/>
      <w:lvlText w:val="%9."/>
      <w:lvlJc w:val="left"/>
      <w:pPr>
        <w:ind w:left="6480" w:hanging="288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9864D4B"/>
    <w:multiLevelType w:val="hybridMultilevel"/>
    <w:tmpl w:val="C1D0E248"/>
    <w:lvl w:ilvl="0" w:tplc="F892A606">
      <w:start w:val="12"/>
      <w:numFmt w:val="bullet"/>
      <w:lvlText w:val="-"/>
      <w:lvlJc w:val="left"/>
      <w:pPr>
        <w:ind w:left="720" w:hanging="360"/>
      </w:pPr>
      <w:rPr>
        <w:rFonts w:ascii="Stolzl Book" w:eastAsia="Arial" w:hAnsi="Stolzl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C0E5F"/>
    <w:multiLevelType w:val="multilevel"/>
    <w:tmpl w:val="EB907CBC"/>
    <w:lvl w:ilvl="0">
      <w:start w:val="4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0">
    <w:nsid w:val="1E26502E"/>
    <w:multiLevelType w:val="hybridMultilevel"/>
    <w:tmpl w:val="406AA6DC"/>
    <w:lvl w:ilvl="0" w:tplc="0B88B506">
      <w:start w:val="25"/>
      <w:numFmt w:val="bullet"/>
      <w:lvlText w:val="-"/>
      <w:lvlJc w:val="left"/>
      <w:pPr>
        <w:ind w:left="720" w:hanging="360"/>
      </w:pPr>
      <w:rPr>
        <w:rFonts w:ascii="Stolzl Book" w:eastAsia="Arial" w:hAnsi="Stolzl Book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A6F8A"/>
    <w:multiLevelType w:val="multilevel"/>
    <w:tmpl w:val="93B8A73E"/>
    <w:lvl w:ilvl="0">
      <w:start w:val="7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2">
    <w:nsid w:val="1F140B7E"/>
    <w:multiLevelType w:val="hybridMultilevel"/>
    <w:tmpl w:val="326486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1E03DA"/>
    <w:multiLevelType w:val="hybridMultilevel"/>
    <w:tmpl w:val="BF54949E"/>
    <w:styleLink w:val="ImportierterStil2"/>
    <w:lvl w:ilvl="0" w:tplc="204C84BC">
      <w:start w:val="1"/>
      <w:numFmt w:val="bullet"/>
      <w:lvlText w:val="·"/>
      <w:lvlJc w:val="left"/>
      <w:pPr>
        <w:ind w:left="714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016D97E">
      <w:start w:val="1"/>
      <w:numFmt w:val="bullet"/>
      <w:lvlText w:val="o"/>
      <w:lvlJc w:val="left"/>
      <w:pPr>
        <w:ind w:left="1434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2368C74">
      <w:start w:val="1"/>
      <w:numFmt w:val="bullet"/>
      <w:lvlText w:val="▪"/>
      <w:lvlJc w:val="left"/>
      <w:pPr>
        <w:ind w:left="2154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29A60DC">
      <w:start w:val="1"/>
      <w:numFmt w:val="bullet"/>
      <w:lvlText w:val="·"/>
      <w:lvlJc w:val="left"/>
      <w:pPr>
        <w:ind w:left="2874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2B69ED0">
      <w:start w:val="1"/>
      <w:numFmt w:val="bullet"/>
      <w:lvlText w:val="o"/>
      <w:lvlJc w:val="left"/>
      <w:pPr>
        <w:ind w:left="3594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7C2CBCA">
      <w:start w:val="1"/>
      <w:numFmt w:val="bullet"/>
      <w:lvlText w:val="▪"/>
      <w:lvlJc w:val="left"/>
      <w:pPr>
        <w:ind w:left="4314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1C6EA14">
      <w:start w:val="1"/>
      <w:numFmt w:val="bullet"/>
      <w:lvlText w:val="·"/>
      <w:lvlJc w:val="left"/>
      <w:pPr>
        <w:ind w:left="5034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262BFB2">
      <w:start w:val="1"/>
      <w:numFmt w:val="bullet"/>
      <w:lvlText w:val="o"/>
      <w:lvlJc w:val="left"/>
      <w:pPr>
        <w:ind w:left="5754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996F642">
      <w:start w:val="1"/>
      <w:numFmt w:val="bullet"/>
      <w:lvlText w:val="▪"/>
      <w:lvlJc w:val="left"/>
      <w:pPr>
        <w:ind w:left="6474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26C20D95"/>
    <w:multiLevelType w:val="hybridMultilevel"/>
    <w:tmpl w:val="9188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459BE"/>
    <w:multiLevelType w:val="hybridMultilevel"/>
    <w:tmpl w:val="09E6FA42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4D1785D"/>
    <w:multiLevelType w:val="hybridMultilevel"/>
    <w:tmpl w:val="5B3441E8"/>
    <w:lvl w:ilvl="0" w:tplc="372ABAE4">
      <w:start w:val="1"/>
      <w:numFmt w:val="bullet"/>
      <w:lvlText w:val="-"/>
      <w:lvlJc w:val="left"/>
      <w:pPr>
        <w:ind w:left="1074" w:hanging="360"/>
      </w:pPr>
      <w:rPr>
        <w:rFonts w:ascii="Stolzl Book" w:eastAsia="Arial" w:hAnsi="Stolzl Book" w:cs="Aria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>
    <w:nsid w:val="373B1B8C"/>
    <w:multiLevelType w:val="multilevel"/>
    <w:tmpl w:val="0DDE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CD7EED"/>
    <w:multiLevelType w:val="multilevel"/>
    <w:tmpl w:val="38080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F1722"/>
    <w:multiLevelType w:val="hybridMultilevel"/>
    <w:tmpl w:val="BF54949E"/>
    <w:numStyleLink w:val="ImportierterStil2"/>
  </w:abstractNum>
  <w:abstractNum w:abstractNumId="20">
    <w:nsid w:val="46DC2708"/>
    <w:multiLevelType w:val="hybridMultilevel"/>
    <w:tmpl w:val="26F62F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D2974E2"/>
    <w:multiLevelType w:val="multilevel"/>
    <w:tmpl w:val="A8DA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3F4561"/>
    <w:multiLevelType w:val="multilevel"/>
    <w:tmpl w:val="AB463774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23">
    <w:nsid w:val="576B72BB"/>
    <w:multiLevelType w:val="hybridMultilevel"/>
    <w:tmpl w:val="9D08BB4A"/>
    <w:lvl w:ilvl="0" w:tplc="9CB45650">
      <w:start w:val="1"/>
      <w:numFmt w:val="lowerLetter"/>
      <w:lvlText w:val="%1)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340469C">
      <w:start w:val="1"/>
      <w:numFmt w:val="lowerLetter"/>
      <w:lvlText w:val="%2."/>
      <w:lvlJc w:val="left"/>
      <w:pPr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C548390">
      <w:start w:val="1"/>
      <w:numFmt w:val="lowerRoman"/>
      <w:lvlText w:val="%3."/>
      <w:lvlJc w:val="left"/>
      <w:pPr>
        <w:ind w:left="2160" w:hanging="288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080CF0E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DA452B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682E23A">
      <w:start w:val="1"/>
      <w:numFmt w:val="lowerRoman"/>
      <w:lvlText w:val="%6."/>
      <w:lvlJc w:val="left"/>
      <w:pPr>
        <w:ind w:left="4320" w:hanging="288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A5CE256">
      <w:start w:val="1"/>
      <w:numFmt w:val="decimal"/>
      <w:lvlText w:val="%7."/>
      <w:lvlJc w:val="left"/>
      <w:pPr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0B8F320">
      <w:start w:val="1"/>
      <w:numFmt w:val="lowerLetter"/>
      <w:lvlText w:val="%8."/>
      <w:lvlJc w:val="left"/>
      <w:pPr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7D25A90">
      <w:start w:val="1"/>
      <w:numFmt w:val="lowerRoman"/>
      <w:lvlText w:val="%9."/>
      <w:lvlJc w:val="left"/>
      <w:pPr>
        <w:ind w:left="6480" w:hanging="288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88B129E"/>
    <w:multiLevelType w:val="multilevel"/>
    <w:tmpl w:val="E47E4A74"/>
    <w:lvl w:ilvl="0">
      <w:start w:val="5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25">
    <w:nsid w:val="5CCF4951"/>
    <w:multiLevelType w:val="multilevel"/>
    <w:tmpl w:val="B8ECB8DA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5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26">
    <w:nsid w:val="5F0163A9"/>
    <w:multiLevelType w:val="multilevel"/>
    <w:tmpl w:val="381AC3AC"/>
    <w:lvl w:ilvl="0">
      <w:start w:val="6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27">
    <w:nsid w:val="5FAF77EA"/>
    <w:multiLevelType w:val="hybridMultilevel"/>
    <w:tmpl w:val="773E1512"/>
    <w:lvl w:ilvl="0" w:tplc="EAF092C0">
      <w:start w:val="12"/>
      <w:numFmt w:val="bullet"/>
      <w:lvlText w:val="-"/>
      <w:lvlJc w:val="left"/>
      <w:pPr>
        <w:ind w:left="720" w:hanging="360"/>
      </w:pPr>
      <w:rPr>
        <w:rFonts w:ascii="Stolzl Book" w:eastAsia="Arial" w:hAnsi="Stolzl Book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7"/>
  </w:num>
  <w:num w:numId="5">
    <w:abstractNumId w:val="15"/>
  </w:num>
  <w:num w:numId="6">
    <w:abstractNumId w:val="23"/>
  </w:num>
  <w:num w:numId="7">
    <w:abstractNumId w:val="19"/>
  </w:num>
  <w:num w:numId="8">
    <w:abstractNumId w:val="4"/>
  </w:num>
  <w:num w:numId="9">
    <w:abstractNumId w:val="21"/>
  </w:num>
  <w:num w:numId="10">
    <w:abstractNumId w:val="5"/>
  </w:num>
  <w:num w:numId="11">
    <w:abstractNumId w:val="17"/>
  </w:num>
  <w:num w:numId="12">
    <w:abstractNumId w:val="12"/>
  </w:num>
  <w:num w:numId="13">
    <w:abstractNumId w:val="20"/>
  </w:num>
  <w:num w:numId="14">
    <w:abstractNumId w:val="22"/>
  </w:num>
  <w:num w:numId="15">
    <w:abstractNumId w:val="25"/>
  </w:num>
  <w:num w:numId="16">
    <w:abstractNumId w:val="0"/>
  </w:num>
  <w:num w:numId="17">
    <w:abstractNumId w:val="9"/>
  </w:num>
  <w:num w:numId="18">
    <w:abstractNumId w:val="24"/>
  </w:num>
  <w:num w:numId="19">
    <w:abstractNumId w:val="26"/>
  </w:num>
  <w:num w:numId="20">
    <w:abstractNumId w:val="11"/>
  </w:num>
  <w:num w:numId="21">
    <w:abstractNumId w:val="18"/>
  </w:num>
  <w:num w:numId="22">
    <w:abstractNumId w:val="14"/>
  </w:num>
  <w:num w:numId="23">
    <w:abstractNumId w:val="1"/>
  </w:num>
  <w:num w:numId="24">
    <w:abstractNumId w:val="3"/>
  </w:num>
  <w:num w:numId="25">
    <w:abstractNumId w:val="16"/>
  </w:num>
  <w:num w:numId="26">
    <w:abstractNumId w:val="10"/>
  </w:num>
  <w:num w:numId="27">
    <w:abstractNumId w:val="8"/>
  </w:num>
  <w:num w:numId="28">
    <w:abstractNumId w:val="27"/>
  </w:num>
  <w:num w:numId="2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iytkachenko7@outlook.com">
    <w15:presenceInfo w15:providerId="Windows Live" w15:userId="337125a6ace1797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421B"/>
    <w:rsid w:val="000005DA"/>
    <w:rsid w:val="00005049"/>
    <w:rsid w:val="0001459B"/>
    <w:rsid w:val="00046AD1"/>
    <w:rsid w:val="00052C94"/>
    <w:rsid w:val="0007543C"/>
    <w:rsid w:val="00081B3C"/>
    <w:rsid w:val="000A281B"/>
    <w:rsid w:val="000A34E0"/>
    <w:rsid w:val="000B473D"/>
    <w:rsid w:val="000D4B7F"/>
    <w:rsid w:val="000D67E1"/>
    <w:rsid w:val="000E65BA"/>
    <w:rsid w:val="000E7689"/>
    <w:rsid w:val="000F61B7"/>
    <w:rsid w:val="00110867"/>
    <w:rsid w:val="001228A1"/>
    <w:rsid w:val="00126AC6"/>
    <w:rsid w:val="00142E9F"/>
    <w:rsid w:val="00143D98"/>
    <w:rsid w:val="00152134"/>
    <w:rsid w:val="00153B8A"/>
    <w:rsid w:val="00162ABB"/>
    <w:rsid w:val="00172AEB"/>
    <w:rsid w:val="00173790"/>
    <w:rsid w:val="001818F9"/>
    <w:rsid w:val="00185453"/>
    <w:rsid w:val="00196CFE"/>
    <w:rsid w:val="001D2E01"/>
    <w:rsid w:val="001D3D84"/>
    <w:rsid w:val="001D4BE8"/>
    <w:rsid w:val="001E6657"/>
    <w:rsid w:val="001E7557"/>
    <w:rsid w:val="00213350"/>
    <w:rsid w:val="00214B90"/>
    <w:rsid w:val="0022270A"/>
    <w:rsid w:val="0022353F"/>
    <w:rsid w:val="0022770B"/>
    <w:rsid w:val="002408DF"/>
    <w:rsid w:val="002417EC"/>
    <w:rsid w:val="00245153"/>
    <w:rsid w:val="002459EF"/>
    <w:rsid w:val="00245D86"/>
    <w:rsid w:val="00252F67"/>
    <w:rsid w:val="00253924"/>
    <w:rsid w:val="0025597C"/>
    <w:rsid w:val="00270DB7"/>
    <w:rsid w:val="0027111D"/>
    <w:rsid w:val="0027285C"/>
    <w:rsid w:val="00280CC0"/>
    <w:rsid w:val="0029096D"/>
    <w:rsid w:val="00293ECB"/>
    <w:rsid w:val="002A0AC8"/>
    <w:rsid w:val="002A60E3"/>
    <w:rsid w:val="002A6827"/>
    <w:rsid w:val="002B6F1F"/>
    <w:rsid w:val="002D1A41"/>
    <w:rsid w:val="002D70D3"/>
    <w:rsid w:val="002F7621"/>
    <w:rsid w:val="00310519"/>
    <w:rsid w:val="003302A7"/>
    <w:rsid w:val="00354701"/>
    <w:rsid w:val="00361876"/>
    <w:rsid w:val="00367E13"/>
    <w:rsid w:val="003759E1"/>
    <w:rsid w:val="00387A43"/>
    <w:rsid w:val="00397B9A"/>
    <w:rsid w:val="003D3227"/>
    <w:rsid w:val="003D38AC"/>
    <w:rsid w:val="003D4FF7"/>
    <w:rsid w:val="003D5022"/>
    <w:rsid w:val="003E4FB0"/>
    <w:rsid w:val="003E5158"/>
    <w:rsid w:val="003F1A1E"/>
    <w:rsid w:val="003F2364"/>
    <w:rsid w:val="003F4516"/>
    <w:rsid w:val="00402293"/>
    <w:rsid w:val="00403ED3"/>
    <w:rsid w:val="0041700E"/>
    <w:rsid w:val="00423FD8"/>
    <w:rsid w:val="004404B1"/>
    <w:rsid w:val="00453F34"/>
    <w:rsid w:val="00455758"/>
    <w:rsid w:val="0045767E"/>
    <w:rsid w:val="00467282"/>
    <w:rsid w:val="0047036C"/>
    <w:rsid w:val="00471EA9"/>
    <w:rsid w:val="004768E7"/>
    <w:rsid w:val="004B69DA"/>
    <w:rsid w:val="004C7EB5"/>
    <w:rsid w:val="004D12B9"/>
    <w:rsid w:val="004D448E"/>
    <w:rsid w:val="004D48FD"/>
    <w:rsid w:val="004E1E49"/>
    <w:rsid w:val="004F30C0"/>
    <w:rsid w:val="004F3D15"/>
    <w:rsid w:val="004F5709"/>
    <w:rsid w:val="0050051B"/>
    <w:rsid w:val="005204D4"/>
    <w:rsid w:val="00523114"/>
    <w:rsid w:val="005332AE"/>
    <w:rsid w:val="005343CC"/>
    <w:rsid w:val="00534908"/>
    <w:rsid w:val="005673AD"/>
    <w:rsid w:val="00585CA5"/>
    <w:rsid w:val="005A12A6"/>
    <w:rsid w:val="005A2C39"/>
    <w:rsid w:val="005C6B0B"/>
    <w:rsid w:val="005E2F73"/>
    <w:rsid w:val="005E45D7"/>
    <w:rsid w:val="005E6B97"/>
    <w:rsid w:val="005E6D8A"/>
    <w:rsid w:val="005F3E88"/>
    <w:rsid w:val="00602944"/>
    <w:rsid w:val="00623967"/>
    <w:rsid w:val="00625B5C"/>
    <w:rsid w:val="006321DB"/>
    <w:rsid w:val="0066340B"/>
    <w:rsid w:val="0067240D"/>
    <w:rsid w:val="00675350"/>
    <w:rsid w:val="00675597"/>
    <w:rsid w:val="00677BC3"/>
    <w:rsid w:val="00686979"/>
    <w:rsid w:val="00696D79"/>
    <w:rsid w:val="0069756C"/>
    <w:rsid w:val="00697F96"/>
    <w:rsid w:val="006A6E74"/>
    <w:rsid w:val="006E2490"/>
    <w:rsid w:val="006E4FF7"/>
    <w:rsid w:val="006F18CA"/>
    <w:rsid w:val="006F43D9"/>
    <w:rsid w:val="00706207"/>
    <w:rsid w:val="00713EAF"/>
    <w:rsid w:val="0073135A"/>
    <w:rsid w:val="0074392C"/>
    <w:rsid w:val="0074488D"/>
    <w:rsid w:val="00757A4A"/>
    <w:rsid w:val="00757AA1"/>
    <w:rsid w:val="0077720D"/>
    <w:rsid w:val="00796E6D"/>
    <w:rsid w:val="007A1762"/>
    <w:rsid w:val="007B705A"/>
    <w:rsid w:val="007E216A"/>
    <w:rsid w:val="00812680"/>
    <w:rsid w:val="00817AA2"/>
    <w:rsid w:val="00821509"/>
    <w:rsid w:val="00824515"/>
    <w:rsid w:val="00845D06"/>
    <w:rsid w:val="00883024"/>
    <w:rsid w:val="00883663"/>
    <w:rsid w:val="008A0C22"/>
    <w:rsid w:val="008B08C5"/>
    <w:rsid w:val="008C45A7"/>
    <w:rsid w:val="008C7D4A"/>
    <w:rsid w:val="008E1851"/>
    <w:rsid w:val="0090073D"/>
    <w:rsid w:val="0090205B"/>
    <w:rsid w:val="0092464A"/>
    <w:rsid w:val="0094258F"/>
    <w:rsid w:val="00946F61"/>
    <w:rsid w:val="009643F8"/>
    <w:rsid w:val="009710A2"/>
    <w:rsid w:val="00980418"/>
    <w:rsid w:val="00986FDE"/>
    <w:rsid w:val="0099645C"/>
    <w:rsid w:val="009A1CBF"/>
    <w:rsid w:val="009C22D0"/>
    <w:rsid w:val="009E0A5D"/>
    <w:rsid w:val="009F7801"/>
    <w:rsid w:val="00A01CB2"/>
    <w:rsid w:val="00A03CCA"/>
    <w:rsid w:val="00A21BB5"/>
    <w:rsid w:val="00A362E7"/>
    <w:rsid w:val="00A36817"/>
    <w:rsid w:val="00A37DB8"/>
    <w:rsid w:val="00A513D8"/>
    <w:rsid w:val="00A72B97"/>
    <w:rsid w:val="00A74CDD"/>
    <w:rsid w:val="00A8557D"/>
    <w:rsid w:val="00A8635D"/>
    <w:rsid w:val="00AB0742"/>
    <w:rsid w:val="00AB1E50"/>
    <w:rsid w:val="00AC4A0F"/>
    <w:rsid w:val="00AE0500"/>
    <w:rsid w:val="00AE5C0B"/>
    <w:rsid w:val="00AE655D"/>
    <w:rsid w:val="00AF1E57"/>
    <w:rsid w:val="00AF3780"/>
    <w:rsid w:val="00AF560F"/>
    <w:rsid w:val="00B0198B"/>
    <w:rsid w:val="00B07460"/>
    <w:rsid w:val="00B220CD"/>
    <w:rsid w:val="00B31BC2"/>
    <w:rsid w:val="00B42F86"/>
    <w:rsid w:val="00B53525"/>
    <w:rsid w:val="00B5421B"/>
    <w:rsid w:val="00B550DC"/>
    <w:rsid w:val="00B75C36"/>
    <w:rsid w:val="00B940A7"/>
    <w:rsid w:val="00B9794E"/>
    <w:rsid w:val="00BC4D70"/>
    <w:rsid w:val="00BC7410"/>
    <w:rsid w:val="00BF580A"/>
    <w:rsid w:val="00C12681"/>
    <w:rsid w:val="00C13F7E"/>
    <w:rsid w:val="00C264F2"/>
    <w:rsid w:val="00C55755"/>
    <w:rsid w:val="00C6376E"/>
    <w:rsid w:val="00C72C4F"/>
    <w:rsid w:val="00C85023"/>
    <w:rsid w:val="00CA262E"/>
    <w:rsid w:val="00CB390D"/>
    <w:rsid w:val="00CC117C"/>
    <w:rsid w:val="00CC2899"/>
    <w:rsid w:val="00CE01E3"/>
    <w:rsid w:val="00CF2418"/>
    <w:rsid w:val="00D073E7"/>
    <w:rsid w:val="00D117C5"/>
    <w:rsid w:val="00D264E6"/>
    <w:rsid w:val="00D340E1"/>
    <w:rsid w:val="00D368AF"/>
    <w:rsid w:val="00D4201D"/>
    <w:rsid w:val="00D45457"/>
    <w:rsid w:val="00D56636"/>
    <w:rsid w:val="00D6354A"/>
    <w:rsid w:val="00D641B6"/>
    <w:rsid w:val="00D66D07"/>
    <w:rsid w:val="00D73561"/>
    <w:rsid w:val="00D81814"/>
    <w:rsid w:val="00D8679C"/>
    <w:rsid w:val="00D90C39"/>
    <w:rsid w:val="00DB3E0C"/>
    <w:rsid w:val="00DC6EC7"/>
    <w:rsid w:val="00DD6908"/>
    <w:rsid w:val="00DE435B"/>
    <w:rsid w:val="00DF1BBB"/>
    <w:rsid w:val="00DF1F8D"/>
    <w:rsid w:val="00DF290E"/>
    <w:rsid w:val="00DF4EF6"/>
    <w:rsid w:val="00DF61B3"/>
    <w:rsid w:val="00DF6FCE"/>
    <w:rsid w:val="00E01BA9"/>
    <w:rsid w:val="00E32F76"/>
    <w:rsid w:val="00E40B75"/>
    <w:rsid w:val="00E42E4C"/>
    <w:rsid w:val="00E43095"/>
    <w:rsid w:val="00E46198"/>
    <w:rsid w:val="00E46CBB"/>
    <w:rsid w:val="00E4788E"/>
    <w:rsid w:val="00E61307"/>
    <w:rsid w:val="00E74F51"/>
    <w:rsid w:val="00E929C2"/>
    <w:rsid w:val="00EC0F60"/>
    <w:rsid w:val="00EC66D3"/>
    <w:rsid w:val="00EE09A0"/>
    <w:rsid w:val="00EE7995"/>
    <w:rsid w:val="00EF5A9C"/>
    <w:rsid w:val="00EF6E58"/>
    <w:rsid w:val="00F102E5"/>
    <w:rsid w:val="00F25A4A"/>
    <w:rsid w:val="00F32407"/>
    <w:rsid w:val="00F3388E"/>
    <w:rsid w:val="00F413F7"/>
    <w:rsid w:val="00F5055C"/>
    <w:rsid w:val="00F61F27"/>
    <w:rsid w:val="00F63F07"/>
    <w:rsid w:val="00F655EF"/>
    <w:rsid w:val="00F6776A"/>
    <w:rsid w:val="00F81D5E"/>
    <w:rsid w:val="00F9536E"/>
    <w:rsid w:val="00FC18AF"/>
    <w:rsid w:val="00FC27D2"/>
    <w:rsid w:val="00FC5F3B"/>
    <w:rsid w:val="00FC6EF8"/>
    <w:rsid w:val="00FD36AB"/>
    <w:rsid w:val="00FE6E6D"/>
    <w:rsid w:val="00FF7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57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24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6C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F1E57"/>
    <w:rPr>
      <w:u w:val="single"/>
    </w:rPr>
  </w:style>
  <w:style w:type="paragraph" w:customStyle="1" w:styleId="HeaderFooter">
    <w:name w:val="Header &amp; Footer"/>
    <w:rsid w:val="00AF1E57"/>
    <w:pPr>
      <w:tabs>
        <w:tab w:val="right" w:pos="9020"/>
      </w:tabs>
      <w:spacing w:line="288" w:lineRule="auto"/>
    </w:pPr>
    <w:rPr>
      <w:rFonts w:ascii="Stolzl" w:hAnsi="Stolzl" w:cs="Arial Unicode MS"/>
      <w:color w:val="000000"/>
    </w:rPr>
  </w:style>
  <w:style w:type="paragraph" w:customStyle="1" w:styleId="Body">
    <w:name w:val="Body"/>
    <w:rsid w:val="00AF1E57"/>
    <w:pPr>
      <w:spacing w:after="200"/>
    </w:pPr>
    <w:rPr>
      <w:rFonts w:ascii="Stolzl" w:hAnsi="Stolzl" w:cs="Arial Unicode MS"/>
      <w:color w:val="000000"/>
    </w:rPr>
  </w:style>
  <w:style w:type="paragraph" w:customStyle="1" w:styleId="Addressee">
    <w:name w:val="Addressee"/>
    <w:rsid w:val="00AF1E57"/>
    <w:rPr>
      <w:rFonts w:ascii="Stolzl" w:eastAsia="Stolzl" w:hAnsi="Stolzl" w:cs="Stolzl"/>
      <w:color w:val="000000"/>
    </w:rPr>
  </w:style>
  <w:style w:type="paragraph" w:customStyle="1" w:styleId="SenderName">
    <w:name w:val="Sender Name"/>
    <w:next w:val="Body"/>
    <w:rsid w:val="00AF1E57"/>
    <w:pPr>
      <w:tabs>
        <w:tab w:val="left" w:pos="1000"/>
      </w:tabs>
      <w:spacing w:line="288" w:lineRule="auto"/>
      <w:outlineLvl w:val="0"/>
    </w:pPr>
    <w:rPr>
      <w:rFonts w:ascii="Stolzl Display" w:hAnsi="Stolzl Display" w:cs="Arial Unicode MS"/>
      <w:color w:val="000000"/>
      <w:sz w:val="28"/>
      <w:szCs w:val="28"/>
      <w:lang w:val="it-IT"/>
    </w:rPr>
  </w:style>
  <w:style w:type="paragraph" w:customStyle="1" w:styleId="SenderInformation">
    <w:name w:val="Sender Information"/>
    <w:rsid w:val="00AF1E57"/>
    <w:pPr>
      <w:tabs>
        <w:tab w:val="left" w:pos="400"/>
      </w:tabs>
    </w:pPr>
    <w:rPr>
      <w:rFonts w:ascii="Stolzl" w:hAnsi="Stolzl" w:cs="Arial Unicode MS"/>
      <w:color w:val="000000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986FDE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86FDE"/>
    <w:rPr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unhideWhenUsed/>
    <w:rsid w:val="00986FDE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86FDE"/>
    <w:rPr>
      <w:sz w:val="24"/>
      <w:szCs w:val="24"/>
      <w:lang w:eastAsia="en-US"/>
    </w:rPr>
  </w:style>
  <w:style w:type="paragraph" w:customStyle="1" w:styleId="BodyA">
    <w:name w:val="Body A"/>
    <w:rsid w:val="0094258F"/>
    <w:pPr>
      <w:spacing w:after="200"/>
    </w:pPr>
    <w:rPr>
      <w:rFonts w:cs="Arial Unicode MS"/>
      <w:color w:val="000000"/>
      <w:u w:color="000000"/>
      <w:lang w:val="de-DE" w:eastAsia="de-DE"/>
    </w:rPr>
  </w:style>
  <w:style w:type="paragraph" w:styleId="a8">
    <w:name w:val="List Paragraph"/>
    <w:aliases w:val="Table of contents numbered,References,AETS - LP 01,En tête 1,Bullet Points,Liste Paragraf,List Paragraph in table,Akapit z listą,Normal bullet 2,Bullet list,Numbered List,List Paragraph1,Paragraph,Bullet point 1"/>
    <w:link w:val="a9"/>
    <w:uiPriority w:val="34"/>
    <w:qFormat/>
    <w:rsid w:val="0094258F"/>
    <w:pPr>
      <w:spacing w:after="160" w:line="259" w:lineRule="auto"/>
      <w:ind w:left="720"/>
    </w:pPr>
    <w:rPr>
      <w:rFonts w:ascii="Stolzl Display" w:hAnsi="Stolzl Display" w:cs="Arial Unicode MS"/>
      <w:color w:val="000000"/>
      <w:sz w:val="22"/>
      <w:szCs w:val="22"/>
      <w:u w:color="000000"/>
      <w:lang w:val="de-DE" w:eastAsia="de-DE"/>
    </w:rPr>
  </w:style>
  <w:style w:type="numbering" w:customStyle="1" w:styleId="ImportierterStil2">
    <w:name w:val="Importierter Stil: 2"/>
    <w:rsid w:val="0094258F"/>
    <w:pPr>
      <w:numPr>
        <w:numId w:val="1"/>
      </w:numPr>
    </w:pPr>
  </w:style>
  <w:style w:type="character" w:customStyle="1" w:styleId="a9">
    <w:name w:val="Абзац списка Знак"/>
    <w:aliases w:val="Table of contents numbered Знак,References Знак,AETS - LP 01 Знак,En tête 1 Знак,Bullet Points Знак,Liste Paragraf Знак,List Paragraph in table Знак,Akapit z listą Знак,Normal bullet 2 Знак,Bullet list Знак,Numbered List Знак"/>
    <w:link w:val="a8"/>
    <w:uiPriority w:val="34"/>
    <w:qFormat/>
    <w:locked/>
    <w:rsid w:val="0094258F"/>
    <w:rPr>
      <w:rFonts w:ascii="Stolzl Display" w:hAnsi="Stolzl Display" w:cs="Arial Unicode MS"/>
      <w:color w:val="000000"/>
      <w:sz w:val="22"/>
      <w:szCs w:val="22"/>
      <w:u w:color="000000"/>
      <w:lang w:val="de-DE" w:eastAsia="de-DE"/>
    </w:rPr>
  </w:style>
  <w:style w:type="table" w:styleId="aa">
    <w:name w:val="Table Grid"/>
    <w:basedOn w:val="a1"/>
    <w:uiPriority w:val="39"/>
    <w:rsid w:val="00CE01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Cs w:val="22"/>
      <w:bdr w:val="none" w:sz="0" w:space="0" w:color="auto"/>
      <w:lang w:val="de-DE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B31BC2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31BC2"/>
    <w:rPr>
      <w:rFonts w:ascii="Segoe UI" w:hAnsi="Segoe UI" w:cs="Segoe UI"/>
      <w:sz w:val="18"/>
      <w:szCs w:val="18"/>
      <w:lang w:eastAsia="en-US"/>
    </w:rPr>
  </w:style>
  <w:style w:type="character" w:styleId="ad">
    <w:name w:val="annotation reference"/>
    <w:basedOn w:val="a0"/>
    <w:uiPriority w:val="99"/>
    <w:semiHidden/>
    <w:unhideWhenUsed/>
    <w:rsid w:val="00B31BC2"/>
    <w:rPr>
      <w:sz w:val="16"/>
      <w:szCs w:val="16"/>
    </w:rPr>
  </w:style>
  <w:style w:type="paragraph" w:styleId="ae">
    <w:name w:val="Normal (Web)"/>
    <w:basedOn w:val="a"/>
    <w:uiPriority w:val="99"/>
    <w:unhideWhenUsed/>
    <w:rsid w:val="000D4B7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styleId="af">
    <w:name w:val="FollowedHyperlink"/>
    <w:basedOn w:val="a0"/>
    <w:uiPriority w:val="99"/>
    <w:semiHidden/>
    <w:unhideWhenUsed/>
    <w:rsid w:val="008C7D4A"/>
    <w:rPr>
      <w:color w:val="FF00FF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7A1762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713E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normaltextrun">
    <w:name w:val="normaltextrun"/>
    <w:basedOn w:val="a0"/>
    <w:rsid w:val="00713EAF"/>
  </w:style>
  <w:style w:type="character" w:customStyle="1" w:styleId="eop">
    <w:name w:val="eop"/>
    <w:basedOn w:val="a0"/>
    <w:rsid w:val="00713EAF"/>
  </w:style>
  <w:style w:type="character" w:customStyle="1" w:styleId="spellingerror">
    <w:name w:val="spellingerror"/>
    <w:basedOn w:val="a0"/>
    <w:rsid w:val="00713EAF"/>
  </w:style>
  <w:style w:type="character" w:customStyle="1" w:styleId="10">
    <w:name w:val="Заголовок 1 Знак"/>
    <w:basedOn w:val="a0"/>
    <w:link w:val="1"/>
    <w:uiPriority w:val="9"/>
    <w:rsid w:val="00CF2418"/>
    <w:rPr>
      <w:rFonts w:asciiTheme="majorHAnsi" w:eastAsiaTheme="majorEastAsia" w:hAnsiTheme="majorHAnsi" w:cstheme="majorBidi"/>
      <w:color w:val="006C91" w:themeColor="accent1" w:themeShade="BF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4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3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0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2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4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8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3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info@britishcouncil.org.ua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ritishcouncil.org/privac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britishcouncil.org.ua/privacy-term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3_Theme_Letter">
  <a:themeElements>
    <a:clrScheme name="03_Theme_Lett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Letter">
      <a:majorFont>
        <a:latin typeface="Stolzl Display"/>
        <a:ea typeface="Stolzl Display"/>
        <a:cs typeface="Stolzl Display"/>
      </a:majorFont>
      <a:minorFont>
        <a:latin typeface="Stolzl Display"/>
        <a:ea typeface="Stolzl Display"/>
        <a:cs typeface="Stolzl Display"/>
      </a:minorFont>
    </a:fontScheme>
    <a:fmtScheme name="03_Theme_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Stolzl"/>
            <a:ea typeface="Stolzl"/>
            <a:cs typeface="Stolzl"/>
            <a:sym typeface="Stolz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Stolzl"/>
            <a:ea typeface="Stolzl"/>
            <a:cs typeface="Stolzl"/>
            <a:sym typeface="Stolz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B969287135AF46B07E2E4247B48DCC" ma:contentTypeVersion="14" ma:contentTypeDescription="Створення нового документа." ma:contentTypeScope="" ma:versionID="a432c33dc131372aa3bac66fd3f72bbb">
  <xsd:schema xmlns:xsd="http://www.w3.org/2001/XMLSchema" xmlns:xs="http://www.w3.org/2001/XMLSchema" xmlns:p="http://schemas.microsoft.com/office/2006/metadata/properties" xmlns:ns1="http://schemas.microsoft.com/sharepoint/v3" xmlns:ns2="a4b4492a-3a37-4b4e-a0ad-36dbe0de744b" xmlns:ns3="60bab416-63d3-4f17-a65f-7782a7fd9602" targetNamespace="http://schemas.microsoft.com/office/2006/metadata/properties" ma:root="true" ma:fieldsID="36e9f50835409648dd473ca714e1e873" ns1:_="" ns2:_="" ns3:_="">
    <xsd:import namespace="http://schemas.microsoft.com/sharepoint/v3"/>
    <xsd:import namespace="a4b4492a-3a37-4b4e-a0ad-36dbe0de744b"/>
    <xsd:import namespace="60bab416-63d3-4f17-a65f-7782a7fd9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Властивості уніфікованої політики відповідності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Дія з інтерфейсом користувача в уніфікованій політиці відповідності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4492a-3a37-4b4e-a0ad-36dbe0de7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ab416-63d3-4f17-a65f-7782a7fd96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6D477A-E6C6-45EE-9C51-1DD2AF1645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72D8C7-1110-421C-9A15-ACF10604E02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8C97D37-472E-4615-B9A7-D6317D0D0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b4492a-3a37-4b4e-a0ad-36dbe0de744b"/>
    <ds:schemaRef ds:uri="60bab416-63d3-4f17-a65f-7782a7fd9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9EC662-984D-49AC-BD17-C1553F34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3368</Words>
  <Characters>19203</Characters>
  <Application>Microsoft Office Word</Application>
  <DocSecurity>0</DocSecurity>
  <Lines>160</Lines>
  <Paragraphs>45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SPecialiST RePack</Company>
  <LinksUpToDate>false</LinksUpToDate>
  <CharactersWithSpaces>22526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Наська</cp:lastModifiedBy>
  <cp:revision>2</cp:revision>
  <cp:lastPrinted>2021-02-19T10:06:00Z</cp:lastPrinted>
  <dcterms:created xsi:type="dcterms:W3CDTF">2021-03-21T17:40:00Z</dcterms:created>
  <dcterms:modified xsi:type="dcterms:W3CDTF">2021-03-21T17:40:00Z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0x010100E7B969287135AF46B07E2E4247B48DCC</vt:lpwstr>
  </property>
</Properties>
</file>